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BD5" w:rsidRPr="00935727" w:rsidRDefault="00822BD5" w:rsidP="006E2A50">
      <w:pPr>
        <w:contextualSpacing/>
        <w:jc w:val="center"/>
        <w:rPr>
          <w:rFonts w:cs="Arial"/>
          <w:b/>
          <w:sz w:val="40"/>
          <w:szCs w:val="40"/>
        </w:rPr>
      </w:pPr>
      <w:r w:rsidRPr="00935727">
        <w:rPr>
          <w:rFonts w:cs="Arial"/>
          <w:b/>
          <w:sz w:val="40"/>
          <w:szCs w:val="40"/>
        </w:rPr>
        <w:t>Syllabus for Chemistry 214</w:t>
      </w:r>
    </w:p>
    <w:p w:rsidR="00822BD5" w:rsidRPr="00935727" w:rsidRDefault="00822BD5" w:rsidP="000B0FEF">
      <w:pPr>
        <w:spacing w:line="240" w:lineRule="auto"/>
        <w:contextualSpacing/>
        <w:jc w:val="center"/>
        <w:rPr>
          <w:rFonts w:cs="Arial"/>
          <w:b/>
          <w:sz w:val="40"/>
          <w:szCs w:val="40"/>
        </w:rPr>
      </w:pPr>
      <w:r w:rsidRPr="00935727">
        <w:rPr>
          <w:rFonts w:cs="Arial"/>
          <w:b/>
          <w:sz w:val="40"/>
          <w:szCs w:val="40"/>
        </w:rPr>
        <w:t>Quantitative Analysis Laboratory</w:t>
      </w:r>
    </w:p>
    <w:p w:rsidR="006E2A50" w:rsidRPr="000B0FEF" w:rsidRDefault="006E2A50" w:rsidP="000B0FEF">
      <w:pPr>
        <w:spacing w:line="240" w:lineRule="auto"/>
        <w:contextualSpacing/>
        <w:jc w:val="center"/>
        <w:rPr>
          <w:rFonts w:cs="Arial"/>
          <w:b/>
          <w:sz w:val="16"/>
          <w:szCs w:val="16"/>
        </w:rPr>
      </w:pPr>
    </w:p>
    <w:p w:rsidR="00822BD5" w:rsidRPr="006667C0" w:rsidRDefault="00822BD5" w:rsidP="000B0FEF">
      <w:pPr>
        <w:spacing w:after="0" w:line="240" w:lineRule="auto"/>
        <w:contextualSpacing/>
        <w:rPr>
          <w:rFonts w:cs="Arial"/>
        </w:rPr>
      </w:pPr>
      <w:r w:rsidRPr="006667C0">
        <w:rPr>
          <w:rFonts w:cs="Arial"/>
        </w:rPr>
        <w:t>Qu</w:t>
      </w:r>
      <w:r w:rsidR="000E0ED0">
        <w:rPr>
          <w:rFonts w:cs="Arial"/>
        </w:rPr>
        <w:t xml:space="preserve">antitative Analysis Laboratory </w:t>
      </w:r>
      <w:r w:rsidRPr="006667C0">
        <w:rPr>
          <w:rFonts w:cs="Arial"/>
        </w:rPr>
        <w:t xml:space="preserve">(1 credit hour) </w:t>
      </w:r>
    </w:p>
    <w:p w:rsidR="00822BD5" w:rsidRPr="006667C0" w:rsidRDefault="00822BD5" w:rsidP="006E2A50">
      <w:pPr>
        <w:spacing w:after="0" w:line="240" w:lineRule="auto"/>
        <w:contextualSpacing/>
        <w:rPr>
          <w:rFonts w:cs="Arial"/>
        </w:rPr>
      </w:pPr>
      <w:r w:rsidRPr="006667C0">
        <w:rPr>
          <w:rFonts w:cs="Arial"/>
        </w:rPr>
        <w:t>Prerequisite: Chem 106/102 and 112; Chem 222/224 and 226 as well as completion of lecture Chem 212.</w:t>
      </w:r>
    </w:p>
    <w:p w:rsidR="00822BD5" w:rsidRPr="000B0FEF" w:rsidRDefault="00822BD5" w:rsidP="006E2A50">
      <w:pPr>
        <w:spacing w:after="0" w:line="240" w:lineRule="auto"/>
        <w:contextualSpacing/>
        <w:rPr>
          <w:rFonts w:cs="Arial"/>
          <w:sz w:val="16"/>
          <w:szCs w:val="16"/>
        </w:rPr>
      </w:pPr>
    </w:p>
    <w:p w:rsidR="00A97D73" w:rsidRDefault="00A97D73" w:rsidP="006E2A50">
      <w:pPr>
        <w:tabs>
          <w:tab w:val="left" w:pos="-720"/>
        </w:tabs>
        <w:suppressAutoHyphens/>
        <w:spacing w:after="0" w:line="240" w:lineRule="auto"/>
        <w:contextualSpacing/>
        <w:rPr>
          <w:rFonts w:cs="Arial"/>
          <w:b/>
        </w:rPr>
        <w:sectPr w:rsidR="00A97D73" w:rsidSect="00822BD5">
          <w:headerReference w:type="default" r:id="rId9"/>
          <w:pgSz w:w="12240" w:h="15840"/>
          <w:pgMar w:top="1440" w:right="1080" w:bottom="1440" w:left="1080" w:header="720" w:footer="720" w:gutter="0"/>
          <w:cols w:space="720"/>
          <w:docGrid w:linePitch="360"/>
        </w:sectPr>
      </w:pPr>
    </w:p>
    <w:p w:rsidR="00822BD5" w:rsidRPr="006667C0" w:rsidRDefault="00822BD5" w:rsidP="006E2A50">
      <w:pPr>
        <w:tabs>
          <w:tab w:val="left" w:pos="-720"/>
        </w:tabs>
        <w:suppressAutoHyphens/>
        <w:spacing w:after="0" w:line="240" w:lineRule="auto"/>
        <w:contextualSpacing/>
        <w:rPr>
          <w:rFonts w:cs="Arial"/>
        </w:rPr>
      </w:pPr>
      <w:r w:rsidRPr="00630259">
        <w:rPr>
          <w:rFonts w:cs="Arial"/>
          <w:b/>
        </w:rPr>
        <w:lastRenderedPageBreak/>
        <w:t>Instructor:</w:t>
      </w:r>
      <w:r w:rsidRPr="006667C0">
        <w:rPr>
          <w:rFonts w:cs="Arial"/>
        </w:rPr>
        <w:t xml:space="preserve">  Dr. Conrad Naleway</w:t>
      </w:r>
      <w:r w:rsidR="00DB3275">
        <w:rPr>
          <w:rFonts w:cs="Arial"/>
        </w:rPr>
        <w:t xml:space="preserve">   </w:t>
      </w:r>
    </w:p>
    <w:p w:rsidR="00822BD5" w:rsidRPr="006667C0" w:rsidRDefault="00822BD5" w:rsidP="006E2A50">
      <w:pPr>
        <w:tabs>
          <w:tab w:val="left" w:pos="-720"/>
        </w:tabs>
        <w:suppressAutoHyphens/>
        <w:spacing w:after="0" w:line="240" w:lineRule="auto"/>
        <w:contextualSpacing/>
        <w:rPr>
          <w:rFonts w:cs="Arial"/>
        </w:rPr>
      </w:pPr>
      <w:r w:rsidRPr="006667C0">
        <w:rPr>
          <w:rFonts w:cs="Arial"/>
        </w:rPr>
        <w:t xml:space="preserve">Flanner </w:t>
      </w:r>
      <w:r>
        <w:rPr>
          <w:rFonts w:cs="Arial"/>
        </w:rPr>
        <w:t>Hall Room</w:t>
      </w:r>
      <w:r w:rsidR="00A97D73">
        <w:rPr>
          <w:rFonts w:cs="Arial"/>
        </w:rPr>
        <w:t xml:space="preserve"> 200C </w:t>
      </w:r>
      <w:r w:rsidR="00B4283D">
        <w:rPr>
          <w:rFonts w:cs="Arial"/>
        </w:rPr>
        <w:t>(773) 508-3115</w:t>
      </w:r>
    </w:p>
    <w:p w:rsidR="00822BD5" w:rsidRPr="006667C0" w:rsidRDefault="00B4283D" w:rsidP="006E2A50">
      <w:pPr>
        <w:tabs>
          <w:tab w:val="left" w:pos="-720"/>
        </w:tabs>
        <w:suppressAutoHyphens/>
        <w:spacing w:after="0" w:line="240" w:lineRule="auto"/>
        <w:contextualSpacing/>
        <w:rPr>
          <w:rFonts w:cs="Arial"/>
        </w:rPr>
      </w:pPr>
      <w:r w:rsidRPr="006667C0">
        <w:rPr>
          <w:rFonts w:cs="Arial"/>
        </w:rPr>
        <w:t>Email</w:t>
      </w:r>
      <w:r w:rsidR="00822BD5" w:rsidRPr="006667C0">
        <w:rPr>
          <w:rFonts w:cs="Arial"/>
        </w:rPr>
        <w:t>: cnalewa@luc.edu</w:t>
      </w:r>
    </w:p>
    <w:p w:rsidR="00AB1B69" w:rsidRDefault="00822BD5" w:rsidP="006E2A50">
      <w:pPr>
        <w:spacing w:after="0" w:line="240" w:lineRule="auto"/>
        <w:contextualSpacing/>
        <w:rPr>
          <w:rFonts w:cs="Arial"/>
        </w:rPr>
      </w:pPr>
      <w:r w:rsidRPr="006667C0">
        <w:rPr>
          <w:rFonts w:cs="Arial"/>
        </w:rPr>
        <w:t>Office Hours:</w:t>
      </w:r>
      <w:r w:rsidR="00A70123">
        <w:rPr>
          <w:rFonts w:cs="Arial"/>
        </w:rPr>
        <w:t xml:space="preserve"> </w:t>
      </w:r>
      <w:r w:rsidR="00A97D73">
        <w:rPr>
          <w:rFonts w:cs="Arial"/>
        </w:rPr>
        <w:t xml:space="preserve">  During, Just Prior and After Lab</w:t>
      </w:r>
    </w:p>
    <w:p w:rsidR="00100C0D" w:rsidRDefault="00100C0D" w:rsidP="006E2A50">
      <w:pPr>
        <w:spacing w:after="0" w:line="240" w:lineRule="auto"/>
        <w:contextualSpacing/>
        <w:rPr>
          <w:ins w:id="0" w:author="Katrina L Binaku" w:date="2013-01-07T13:04:00Z"/>
          <w:rFonts w:cs="Arial"/>
          <w:b/>
        </w:rPr>
      </w:pPr>
    </w:p>
    <w:p w:rsidR="00DB3275" w:rsidRDefault="00DB3275" w:rsidP="006E2A50">
      <w:pPr>
        <w:spacing w:after="0" w:line="240" w:lineRule="auto"/>
        <w:contextualSpacing/>
        <w:rPr>
          <w:rFonts w:cs="Arial"/>
        </w:rPr>
      </w:pPr>
      <w:r w:rsidRPr="001E7FA0">
        <w:rPr>
          <w:rFonts w:cs="Arial"/>
          <w:b/>
        </w:rPr>
        <w:t xml:space="preserve">Teaching </w:t>
      </w:r>
      <w:r w:rsidR="00B4283D" w:rsidRPr="001E7FA0">
        <w:rPr>
          <w:rFonts w:cs="Arial"/>
          <w:b/>
        </w:rPr>
        <w:t>Fellow</w:t>
      </w:r>
      <w:r w:rsidR="00137380">
        <w:rPr>
          <w:rFonts w:cs="Arial"/>
          <w:b/>
        </w:rPr>
        <w:t>s</w:t>
      </w:r>
      <w:r>
        <w:rPr>
          <w:rFonts w:cs="Arial"/>
        </w:rPr>
        <w:t xml:space="preserve">: </w:t>
      </w:r>
      <w:r w:rsidR="00137380">
        <w:rPr>
          <w:rFonts w:cs="Arial"/>
        </w:rPr>
        <w:t xml:space="preserve"> </w:t>
      </w:r>
      <w:r w:rsidR="004F0550">
        <w:rPr>
          <w:rFonts w:cs="Arial"/>
        </w:rPr>
        <w:t xml:space="preserve">Katrina Binaku </w:t>
      </w:r>
      <w:del w:id="1" w:author="Katrina L Binaku" w:date="2013-01-07T12:48:00Z">
        <w:r w:rsidR="004F0550" w:rsidDel="00DD0AA5">
          <w:rPr>
            <w:rFonts w:cs="Arial"/>
          </w:rPr>
          <w:delText>&amp; Jeff Raffaelli</w:delText>
        </w:r>
      </w:del>
    </w:p>
    <w:p w:rsidR="00137380" w:rsidRPr="00137380" w:rsidRDefault="006E2A50" w:rsidP="00137380">
      <w:pPr>
        <w:autoSpaceDE w:val="0"/>
        <w:autoSpaceDN w:val="0"/>
        <w:adjustRightInd w:val="0"/>
        <w:spacing w:after="0" w:line="240" w:lineRule="auto"/>
        <w:rPr>
          <w:rFonts w:ascii="Tahoma" w:hAnsi="Tahoma" w:cs="Tahoma"/>
          <w:sz w:val="20"/>
          <w:szCs w:val="20"/>
        </w:rPr>
      </w:pPr>
      <w:r>
        <w:rPr>
          <w:rFonts w:cs="Arial"/>
        </w:rPr>
        <w:lastRenderedPageBreak/>
        <w:t>Email</w:t>
      </w:r>
      <w:r w:rsidRPr="00137380">
        <w:rPr>
          <w:rFonts w:cs="Arial"/>
          <w:sz w:val="20"/>
          <w:szCs w:val="20"/>
        </w:rPr>
        <w:t xml:space="preserve">: </w:t>
      </w:r>
      <w:r w:rsidR="00137380" w:rsidRPr="00137380">
        <w:rPr>
          <w:rFonts w:cs="Arial"/>
          <w:sz w:val="20"/>
          <w:szCs w:val="20"/>
        </w:rPr>
        <w:t xml:space="preserve"> </w:t>
      </w:r>
      <w:r w:rsidR="00137380" w:rsidRPr="00137380">
        <w:rPr>
          <w:rFonts w:ascii="Tahoma" w:hAnsi="Tahoma" w:cs="Tahoma"/>
          <w:sz w:val="20"/>
          <w:szCs w:val="20"/>
        </w:rPr>
        <w:t xml:space="preserve">  </w:t>
      </w:r>
      <w:r w:rsidR="00137380">
        <w:rPr>
          <w:rFonts w:ascii="Tahoma" w:hAnsi="Tahoma" w:cs="Tahoma"/>
          <w:sz w:val="20"/>
          <w:szCs w:val="20"/>
        </w:rPr>
        <w:t xml:space="preserve">  </w:t>
      </w:r>
      <w:hyperlink r:id="rId10" w:history="1">
        <w:r w:rsidR="00137380" w:rsidRPr="00F53526">
          <w:rPr>
            <w:rStyle w:val="Hyperlink"/>
            <w:rFonts w:ascii="Tahoma" w:hAnsi="Tahoma" w:cs="Tahoma"/>
            <w:sz w:val="20"/>
            <w:szCs w:val="20"/>
          </w:rPr>
          <w:t>KBinaku@luc.edu</w:t>
        </w:r>
      </w:hyperlink>
      <w:r w:rsidR="00137380">
        <w:rPr>
          <w:rFonts w:ascii="Tahoma" w:hAnsi="Tahoma" w:cs="Tahoma"/>
          <w:sz w:val="20"/>
          <w:szCs w:val="20"/>
        </w:rPr>
        <w:t xml:space="preserve"> </w:t>
      </w:r>
      <w:r w:rsidR="00F51B3D">
        <w:rPr>
          <w:rFonts w:ascii="Tahoma" w:hAnsi="Tahoma" w:cs="Tahoma"/>
          <w:sz w:val="20"/>
          <w:szCs w:val="20"/>
        </w:rPr>
        <w:t>Office: FH-407</w:t>
      </w:r>
      <w:del w:id="2" w:author="Katrina L Binaku" w:date="2013-01-07T12:48:00Z">
        <w:r w:rsidR="00137380" w:rsidDel="00DD0AA5">
          <w:rPr>
            <w:rFonts w:ascii="Tahoma" w:hAnsi="Tahoma" w:cs="Tahoma"/>
            <w:sz w:val="20"/>
            <w:szCs w:val="20"/>
          </w:rPr>
          <w:delText xml:space="preserve">&amp; </w:delText>
        </w:r>
        <w:r w:rsidR="00137380" w:rsidDel="00DD0AA5">
          <w:rPr>
            <w:rFonts w:ascii="Tahoma" w:hAnsi="Tahoma" w:cs="Tahoma"/>
            <w:color w:val="0000FF"/>
            <w:sz w:val="20"/>
            <w:szCs w:val="20"/>
            <w:u w:val="single"/>
          </w:rPr>
          <w:delText>JR</w:delText>
        </w:r>
        <w:r w:rsidR="00137380" w:rsidRPr="00137380" w:rsidDel="00DD0AA5">
          <w:rPr>
            <w:rFonts w:ascii="Tahoma" w:hAnsi="Tahoma" w:cs="Tahoma"/>
            <w:color w:val="0000FF"/>
            <w:sz w:val="20"/>
            <w:szCs w:val="20"/>
            <w:u w:val="single"/>
          </w:rPr>
          <w:delText>affaelli@luc.edu</w:delText>
        </w:r>
        <w:r w:rsidR="00137380" w:rsidRPr="00137380" w:rsidDel="00DD0AA5">
          <w:rPr>
            <w:rFonts w:ascii="Tahoma" w:hAnsi="Tahoma" w:cs="Tahoma"/>
            <w:sz w:val="20"/>
            <w:szCs w:val="20"/>
          </w:rPr>
          <w:delText xml:space="preserve"> </w:delText>
        </w:r>
      </w:del>
    </w:p>
    <w:p w:rsidR="00A97D73" w:rsidRDefault="00A97D73" w:rsidP="00A97D73">
      <w:pPr>
        <w:tabs>
          <w:tab w:val="left" w:pos="-720"/>
        </w:tabs>
        <w:suppressAutoHyphens/>
        <w:spacing w:after="0" w:line="240" w:lineRule="auto"/>
        <w:contextualSpacing/>
        <w:rPr>
          <w:rFonts w:cs="Arial"/>
        </w:rPr>
      </w:pPr>
      <w:r>
        <w:rPr>
          <w:rFonts w:cs="Arial"/>
        </w:rPr>
        <w:t>Laborato</w:t>
      </w:r>
      <w:r w:rsidR="00B91A04">
        <w:rPr>
          <w:rFonts w:cs="Arial"/>
        </w:rPr>
        <w:t xml:space="preserve">ry Hours:   MW </w:t>
      </w:r>
      <w:r w:rsidR="0009709A">
        <w:rPr>
          <w:rFonts w:cs="Arial"/>
        </w:rPr>
        <w:t>2:45-5:30</w:t>
      </w:r>
      <w:ins w:id="3" w:author="Katrina L Binaku" w:date="2013-01-07T13:04:00Z">
        <w:r w:rsidR="00100C0D">
          <w:rPr>
            <w:rFonts w:cs="Arial"/>
          </w:rPr>
          <w:t xml:space="preserve"> in FH-313</w:t>
        </w:r>
      </w:ins>
      <w:r w:rsidR="0009709A">
        <w:rPr>
          <w:rFonts w:cs="Arial"/>
        </w:rPr>
        <w:t xml:space="preserve"> </w:t>
      </w:r>
      <w:del w:id="4" w:author="Katrina L Binaku" w:date="2013-01-07T12:48:00Z">
        <w:r w:rsidR="0009709A" w:rsidDel="00DD0AA5">
          <w:rPr>
            <w:rFonts w:cs="Arial"/>
          </w:rPr>
          <w:delText>or TTh 2:30-5:20</w:delText>
        </w:r>
      </w:del>
    </w:p>
    <w:p w:rsidR="00A97D73" w:rsidRPr="006667C0" w:rsidDel="00100C0D" w:rsidRDefault="00094103" w:rsidP="00A97D73">
      <w:pPr>
        <w:tabs>
          <w:tab w:val="left" w:pos="-720"/>
        </w:tabs>
        <w:suppressAutoHyphens/>
        <w:spacing w:after="0" w:line="240" w:lineRule="auto"/>
        <w:contextualSpacing/>
        <w:rPr>
          <w:del w:id="5" w:author="Katrina L Binaku" w:date="2013-01-07T13:04:00Z"/>
          <w:rFonts w:cs="Arial"/>
        </w:rPr>
      </w:pPr>
      <w:r>
        <w:rPr>
          <w:rFonts w:cs="Arial"/>
        </w:rPr>
        <w:t xml:space="preserve">TA Office hours: </w:t>
      </w:r>
      <w:ins w:id="6" w:author="Katrina L Binaku" w:date="2013-01-07T13:17:00Z">
        <w:r>
          <w:rPr>
            <w:rFonts w:cs="Arial"/>
          </w:rPr>
          <w:t>Mon/Tues 9</w:t>
        </w:r>
      </w:ins>
      <w:ins w:id="7" w:author="Katrina L Binaku" w:date="2013-01-07T13:18:00Z">
        <w:r w:rsidR="004A27BE">
          <w:rPr>
            <w:rFonts w:cs="Arial"/>
          </w:rPr>
          <w:t>:</w:t>
        </w:r>
      </w:ins>
      <w:ins w:id="8" w:author="Katrina L Binaku" w:date="2013-01-07T13:17:00Z">
        <w:r>
          <w:rPr>
            <w:rFonts w:cs="Arial"/>
          </w:rPr>
          <w:t>30-10</w:t>
        </w:r>
      </w:ins>
      <w:ins w:id="9" w:author="Katrina L Binaku" w:date="2013-01-07T13:18:00Z">
        <w:r w:rsidR="004A27BE">
          <w:rPr>
            <w:rFonts w:cs="Arial"/>
          </w:rPr>
          <w:t>:</w:t>
        </w:r>
      </w:ins>
      <w:ins w:id="10" w:author="Katrina L Binaku" w:date="2013-01-07T13:17:00Z">
        <w:r>
          <w:rPr>
            <w:rFonts w:cs="Arial"/>
          </w:rPr>
          <w:t>30</w:t>
        </w:r>
      </w:ins>
      <w:r w:rsidR="00F51B3D">
        <w:rPr>
          <w:rFonts w:cs="Arial"/>
        </w:rPr>
        <w:t>am</w:t>
      </w:r>
      <w:ins w:id="11" w:author="Katrina L Binaku" w:date="2013-01-07T13:18:00Z">
        <w:r>
          <w:rPr>
            <w:rFonts w:cs="Arial"/>
          </w:rPr>
          <w:t xml:space="preserve"> and </w:t>
        </w:r>
      </w:ins>
      <w:ins w:id="12" w:author="Katrina L Binaku" w:date="2013-01-07T13:17:00Z">
        <w:r>
          <w:rPr>
            <w:rFonts w:cs="Arial"/>
          </w:rPr>
          <w:t xml:space="preserve">by </w:t>
        </w:r>
      </w:ins>
      <w:ins w:id="13" w:author="Katrina L Binaku" w:date="2013-01-07T13:18:00Z">
        <w:r>
          <w:rPr>
            <w:rFonts w:cs="Arial"/>
          </w:rPr>
          <w:t>appt.</w:t>
        </w:r>
      </w:ins>
    </w:p>
    <w:p w:rsidR="00A97D73" w:rsidRDefault="00A97D73">
      <w:pPr>
        <w:tabs>
          <w:tab w:val="left" w:pos="-720"/>
        </w:tabs>
        <w:suppressAutoHyphens/>
        <w:spacing w:after="0" w:line="240" w:lineRule="auto"/>
        <w:contextualSpacing/>
        <w:rPr>
          <w:rFonts w:cs="Arial"/>
        </w:rPr>
        <w:sectPr w:rsidR="00A97D73" w:rsidSect="00A97D73">
          <w:type w:val="continuous"/>
          <w:pgSz w:w="12240" w:h="15840"/>
          <w:pgMar w:top="1440" w:right="1080" w:bottom="1440" w:left="1080" w:header="720" w:footer="720" w:gutter="0"/>
          <w:cols w:num="2" w:space="720"/>
          <w:docGrid w:linePitch="360"/>
        </w:sectPr>
        <w:pPrChange w:id="14" w:author="Katrina L Binaku" w:date="2013-01-07T13:04:00Z">
          <w:pPr>
            <w:spacing w:after="0" w:line="240" w:lineRule="auto"/>
            <w:contextualSpacing/>
          </w:pPr>
        </w:pPrChange>
      </w:pPr>
    </w:p>
    <w:p w:rsidR="00822BD5" w:rsidRDefault="00100C0D" w:rsidP="006E2A50">
      <w:pPr>
        <w:spacing w:after="0" w:line="240" w:lineRule="auto"/>
        <w:contextualSpacing/>
        <w:rPr>
          <w:ins w:id="15" w:author="Katrina L Binaku" w:date="2013-01-07T13:03:00Z"/>
          <w:rFonts w:cs="Arial"/>
          <w:sz w:val="16"/>
          <w:szCs w:val="16"/>
        </w:rPr>
      </w:pPr>
      <w:ins w:id="16" w:author="Katrina L Binaku" w:date="2013-01-07T13:04:00Z">
        <w:r>
          <w:rPr>
            <w:rFonts w:cs="Arial"/>
            <w:sz w:val="16"/>
            <w:szCs w:val="16"/>
          </w:rPr>
          <w:lastRenderedPageBreak/>
          <w:t xml:space="preserve"> </w:t>
        </w:r>
      </w:ins>
    </w:p>
    <w:p w:rsidR="00100C0D" w:rsidRDefault="00100C0D" w:rsidP="006E2A50">
      <w:pPr>
        <w:spacing w:after="0" w:line="240" w:lineRule="auto"/>
        <w:contextualSpacing/>
        <w:rPr>
          <w:ins w:id="17" w:author="Katrina L Binaku" w:date="2013-01-07T13:03:00Z"/>
          <w:rFonts w:cs="Arial"/>
          <w:sz w:val="16"/>
          <w:szCs w:val="16"/>
        </w:rPr>
      </w:pPr>
    </w:p>
    <w:p w:rsidR="00100C0D" w:rsidRDefault="00100C0D" w:rsidP="006E2A50">
      <w:pPr>
        <w:spacing w:after="0" w:line="240" w:lineRule="auto"/>
        <w:contextualSpacing/>
        <w:rPr>
          <w:ins w:id="18" w:author="Katrina L Binaku" w:date="2013-01-07T13:07:00Z"/>
          <w:rFonts w:cs="Arial"/>
        </w:rPr>
      </w:pPr>
      <w:ins w:id="19" w:author="Katrina L Binaku" w:date="2013-01-07T13:03:00Z">
        <w:r>
          <w:rPr>
            <w:rFonts w:cs="Arial"/>
          </w:rPr>
          <w:t xml:space="preserve">Attendance Policy: </w:t>
        </w:r>
      </w:ins>
      <w:ins w:id="20" w:author="Katrina L Binaku" w:date="2013-01-07T13:07:00Z">
        <w:r>
          <w:rPr>
            <w:rFonts w:cs="Arial"/>
          </w:rPr>
          <w:t xml:space="preserve">Please be advised that attendance is mandatory for this lab course. </w:t>
        </w:r>
      </w:ins>
      <w:ins w:id="21" w:author="Katrina L Binaku" w:date="2013-01-07T13:06:00Z">
        <w:r>
          <w:rPr>
            <w:rFonts w:cs="Arial"/>
          </w:rPr>
          <w:t>There are no “make up” labs in the sense that</w:t>
        </w:r>
      </w:ins>
      <w:ins w:id="22" w:author="Katrina L Binaku" w:date="2013-01-07T13:07:00Z">
        <w:r>
          <w:rPr>
            <w:rFonts w:cs="Arial"/>
          </w:rPr>
          <w:t xml:space="preserve"> </w:t>
        </w:r>
      </w:ins>
      <w:ins w:id="23" w:author="Katrina L Binaku" w:date="2013-01-07T13:08:00Z">
        <w:r w:rsidR="00AA1112">
          <w:rPr>
            <w:rFonts w:cs="Arial"/>
          </w:rPr>
          <w:t>if one is absent, there is not another section or day to come in to make up work.</w:t>
        </w:r>
      </w:ins>
    </w:p>
    <w:p w:rsidR="00100C0D" w:rsidRPr="00100C0D" w:rsidRDefault="00100C0D" w:rsidP="006E2A50">
      <w:pPr>
        <w:spacing w:after="0" w:line="240" w:lineRule="auto"/>
        <w:contextualSpacing/>
        <w:rPr>
          <w:rFonts w:cs="Arial"/>
          <w:rPrChange w:id="24" w:author="Katrina L Binaku" w:date="2013-01-07T13:03:00Z">
            <w:rPr>
              <w:rFonts w:cs="Arial"/>
              <w:sz w:val="16"/>
              <w:szCs w:val="16"/>
            </w:rPr>
          </w:rPrChange>
        </w:rPr>
      </w:pPr>
    </w:p>
    <w:p w:rsidR="00822BD5" w:rsidRPr="00FB1437" w:rsidRDefault="00822BD5" w:rsidP="006E2A50">
      <w:pPr>
        <w:spacing w:after="0"/>
        <w:contextualSpacing/>
        <w:rPr>
          <w:b/>
        </w:rPr>
      </w:pPr>
      <w:r w:rsidRPr="00FB1437">
        <w:rPr>
          <w:b/>
        </w:rPr>
        <w:t xml:space="preserve">Other Materials: </w:t>
      </w:r>
    </w:p>
    <w:p w:rsidR="00822BD5" w:rsidRPr="00FB1437" w:rsidRDefault="00822BD5" w:rsidP="006E2A50">
      <w:pPr>
        <w:contextualSpacing/>
      </w:pPr>
      <w:r w:rsidRPr="00FB1437">
        <w:t>You will need one bound (NO SPIRAL) laboratory notebook such as a national-brand composition book; available in any bookstore.   You also need an inexpensive calculator having logarithm (base 10 and e), exponential, and trig functions.  Lab goggles are also required to be worn in the lab at all times.  All items must be brought to every lab session.  In some instances it may be advantageous to have a laptop computer in lab for data entry, analysis and calculations.  If it is deemed to be a distraction or hazard, the TA or Lab Instructor may request that it be put away.</w:t>
      </w:r>
      <w:r w:rsidR="00FC19A5" w:rsidRPr="00FB1437">
        <w:t xml:space="preserve"> Note: Cell phones are not a substitute for a calculator and will NOT be allow</w:t>
      </w:r>
      <w:r w:rsidR="008E7384" w:rsidRPr="00FB1437">
        <w:t>ed</w:t>
      </w:r>
      <w:r w:rsidR="00FC19A5" w:rsidRPr="00FB1437">
        <w:t xml:space="preserve"> for use during quizzes, </w:t>
      </w:r>
      <w:r w:rsidR="008E7384" w:rsidRPr="00FB1437">
        <w:t>the midterm, or final exam</w:t>
      </w:r>
      <w:r w:rsidR="00FC19A5" w:rsidRPr="00FB1437">
        <w:t>.</w:t>
      </w:r>
      <w:r w:rsidR="008E7384" w:rsidRPr="00FB1437">
        <w:t xml:space="preserve"> </w:t>
      </w:r>
    </w:p>
    <w:p w:rsidR="006E2A50" w:rsidRPr="00FB1437" w:rsidRDefault="006E2A50" w:rsidP="006E2A50">
      <w:pPr>
        <w:contextualSpacing/>
        <w:rPr>
          <w:sz w:val="16"/>
          <w:szCs w:val="16"/>
        </w:rPr>
      </w:pPr>
    </w:p>
    <w:p w:rsidR="00822BD5" w:rsidRPr="00FB1437" w:rsidRDefault="00822BD5" w:rsidP="006E2A50">
      <w:pPr>
        <w:spacing w:line="240" w:lineRule="auto"/>
        <w:contextualSpacing/>
        <w:rPr>
          <w:b/>
        </w:rPr>
      </w:pPr>
      <w:r w:rsidRPr="00FB1437">
        <w:rPr>
          <w:b/>
        </w:rPr>
        <w:t>Objectives:</w:t>
      </w:r>
    </w:p>
    <w:p w:rsidR="00822BD5" w:rsidRPr="00FB1437" w:rsidRDefault="00822BD5" w:rsidP="006E2A50">
      <w:pPr>
        <w:numPr>
          <w:ilvl w:val="0"/>
          <w:numId w:val="1"/>
        </w:numPr>
        <w:spacing w:line="240" w:lineRule="auto"/>
        <w:contextualSpacing/>
      </w:pPr>
      <w:r w:rsidRPr="00FB1437">
        <w:t>To acquaint students with some of the classical and modern techniques in analytical chemistry</w:t>
      </w:r>
    </w:p>
    <w:p w:rsidR="00822BD5" w:rsidRPr="00FB1437" w:rsidRDefault="00822BD5" w:rsidP="006E2A50">
      <w:pPr>
        <w:numPr>
          <w:ilvl w:val="0"/>
          <w:numId w:val="1"/>
        </w:numPr>
        <w:spacing w:line="240" w:lineRule="auto"/>
        <w:contextualSpacing/>
      </w:pPr>
      <w:r w:rsidRPr="00FB1437">
        <w:t>To teach wet chemical lab skills, efficiency and planning of experiments</w:t>
      </w:r>
    </w:p>
    <w:p w:rsidR="00822BD5" w:rsidRPr="00FB1437" w:rsidRDefault="00822BD5" w:rsidP="006E2A50">
      <w:pPr>
        <w:numPr>
          <w:ilvl w:val="0"/>
          <w:numId w:val="1"/>
        </w:numPr>
        <w:spacing w:line="240" w:lineRule="auto"/>
        <w:contextualSpacing/>
      </w:pPr>
      <w:r w:rsidRPr="00FB1437">
        <w:t>To teach critical evaluation of experimental results</w:t>
      </w:r>
    </w:p>
    <w:p w:rsidR="00822BD5" w:rsidRPr="00FB1437" w:rsidRDefault="00822BD5" w:rsidP="006E2A50">
      <w:pPr>
        <w:numPr>
          <w:ilvl w:val="0"/>
          <w:numId w:val="1"/>
        </w:numPr>
        <w:spacing w:line="240" w:lineRule="auto"/>
        <w:contextualSpacing/>
      </w:pPr>
      <w:r w:rsidRPr="00FB1437">
        <w:t>To become familiar with conventional data collection in commercial and academic laboratories.</w:t>
      </w:r>
    </w:p>
    <w:p w:rsidR="006E2A50" w:rsidRPr="00FB1437" w:rsidRDefault="000B0FEF" w:rsidP="000B0FEF">
      <w:pPr>
        <w:tabs>
          <w:tab w:val="left" w:pos="375"/>
          <w:tab w:val="left" w:pos="1575"/>
        </w:tabs>
        <w:contextualSpacing/>
        <w:rPr>
          <w:b/>
          <w:sz w:val="16"/>
          <w:szCs w:val="16"/>
        </w:rPr>
      </w:pPr>
      <w:r w:rsidRPr="00FB1437">
        <w:rPr>
          <w:b/>
          <w:sz w:val="16"/>
          <w:szCs w:val="16"/>
        </w:rPr>
        <w:tab/>
      </w:r>
    </w:p>
    <w:p w:rsidR="00822BD5" w:rsidRPr="00FB1437" w:rsidRDefault="00822BD5" w:rsidP="006E2A50">
      <w:pPr>
        <w:contextualSpacing/>
        <w:rPr>
          <w:b/>
        </w:rPr>
      </w:pPr>
      <w:r w:rsidRPr="00FB1437">
        <w:rPr>
          <w:b/>
        </w:rPr>
        <w:t>Laboratory Procedures:</w:t>
      </w:r>
    </w:p>
    <w:p w:rsidR="00304A48" w:rsidRDefault="00822BD5" w:rsidP="006E2A50">
      <w:pPr>
        <w:contextualSpacing/>
      </w:pPr>
      <w:r w:rsidRPr="00FB1437">
        <w:t xml:space="preserve">The instructor will explain the procedures and goals for each assignment prior to its execution.  You will be given handouts that are pertinent to each lab assignment beforehand. </w:t>
      </w:r>
      <w:ins w:id="25" w:author="Katrina L Binaku" w:date="2013-01-07T13:19:00Z">
        <w:r w:rsidR="00541F11">
          <w:t>Experiment handouts will also be available on</w:t>
        </w:r>
      </w:ins>
      <w:r w:rsidR="00304A48">
        <w:t xml:space="preserve"> the</w:t>
      </w:r>
      <w:ins w:id="26" w:author="Katrina L Binaku" w:date="2013-01-07T13:20:00Z">
        <w:r w:rsidR="00541F11">
          <w:t xml:space="preserve"> website for the course</w:t>
        </w:r>
      </w:ins>
      <w:r w:rsidR="00304A48">
        <w:t xml:space="preserve"> (</w:t>
      </w:r>
      <w:hyperlink r:id="rId11" w:history="1">
        <w:r w:rsidR="00304A48" w:rsidRPr="003C2BD4">
          <w:rPr>
            <w:rStyle w:val="Hyperlink"/>
          </w:rPr>
          <w:t>www.conradnaleway.net/chem214</w:t>
        </w:r>
      </w:hyperlink>
      <w:r w:rsidR="0002056E">
        <w:t xml:space="preserve">). A laboratory schedule for the semester, detailing the projected start dates for each experiment, pre-lab quizzes, lab reports, and other information will also be provided to </w:t>
      </w:r>
      <w:r w:rsidR="005415A4">
        <w:t>you on the first day of lab. This</w:t>
      </w:r>
      <w:r w:rsidR="0002056E">
        <w:t xml:space="preserve"> schedule will be posted </w:t>
      </w:r>
      <w:r w:rsidR="005415A4">
        <w:t>on the course website as well as on Blackboard and in the laboratory, FH-313.</w:t>
      </w:r>
    </w:p>
    <w:p w:rsidR="00304A48" w:rsidRDefault="00304A48" w:rsidP="006E2A50">
      <w:pPr>
        <w:contextualSpacing/>
      </w:pPr>
    </w:p>
    <w:p w:rsidR="00304A48" w:rsidRPr="00304A48" w:rsidRDefault="00304A48" w:rsidP="006E2A50">
      <w:pPr>
        <w:contextualSpacing/>
        <w:rPr>
          <w:b/>
        </w:rPr>
      </w:pPr>
      <w:r>
        <w:rPr>
          <w:b/>
        </w:rPr>
        <w:t>Lab Notebook:</w:t>
      </w:r>
    </w:p>
    <w:p w:rsidR="00304A48" w:rsidRDefault="00822BD5" w:rsidP="006E2A50">
      <w:pPr>
        <w:contextualSpacing/>
      </w:pPr>
      <w:r w:rsidRPr="00FB1437">
        <w:t xml:space="preserve">The instructors will explain during the first lab </w:t>
      </w:r>
      <w:r w:rsidR="004C5FCA">
        <w:t>period</w:t>
      </w:r>
      <w:r w:rsidRPr="00FB1437">
        <w:t xml:space="preserve"> how</w:t>
      </w:r>
      <w:r w:rsidR="004C5FCA">
        <w:t xml:space="preserve"> the notebook is to be written. Notebook requirements are detailed in a later section</w:t>
      </w:r>
      <w:r w:rsidR="0002056E">
        <w:t xml:space="preserve"> of the syllabus</w:t>
      </w:r>
      <w:r w:rsidR="004C5FCA">
        <w:t>.</w:t>
      </w:r>
      <w:r w:rsidRPr="00FB1437">
        <w:t xml:space="preserve"> The notebook must contain all data and calculations assembled during each experiment.  It should be organized but not necessarily perfect and thus can contain </w:t>
      </w:r>
      <w:r w:rsidRPr="00FB1437">
        <w:lastRenderedPageBreak/>
        <w:t xml:space="preserve">strikeouts and must be done in PEN.  Students must come prepared to lab to optimize their </w:t>
      </w:r>
      <w:r w:rsidR="0002056E">
        <w:t xml:space="preserve">lab </w:t>
      </w:r>
      <w:r w:rsidRPr="00FB1437">
        <w:t xml:space="preserve">efficiency.  </w:t>
      </w:r>
      <w:r w:rsidR="00304A48">
        <w:t>At</w:t>
      </w:r>
      <w:ins w:id="27" w:author="Katrina L Binaku" w:date="2013-01-07T13:12:00Z">
        <w:r w:rsidR="00AA1112">
          <w:t xml:space="preserve"> the start of every NEW experiment</w:t>
        </w:r>
      </w:ins>
      <w:r w:rsidRPr="00FB1437">
        <w:t xml:space="preserve"> each student</w:t>
      </w:r>
      <w:ins w:id="28" w:author="Katrina L Binaku" w:date="2013-01-07T13:12:00Z">
        <w:r w:rsidR="00AA1112">
          <w:t xml:space="preserve"> </w:t>
        </w:r>
      </w:ins>
      <w:r w:rsidR="00304A48">
        <w:t>must have</w:t>
      </w:r>
      <w:ins w:id="29" w:author="Katrina L Binaku" w:date="2013-01-07T13:12:00Z">
        <w:r w:rsidR="00AA1112">
          <w:t xml:space="preserve"> written in their notebook</w:t>
        </w:r>
      </w:ins>
      <w:r w:rsidR="00304A48">
        <w:t>:</w:t>
      </w:r>
    </w:p>
    <w:p w:rsidR="005415A4" w:rsidRDefault="005415A4" w:rsidP="006E2A50">
      <w:pPr>
        <w:contextualSpacing/>
      </w:pPr>
    </w:p>
    <w:p w:rsidR="00304A48" w:rsidRDefault="00AA1112" w:rsidP="00304A48">
      <w:pPr>
        <w:ind w:firstLine="720"/>
        <w:contextualSpacing/>
      </w:pPr>
      <w:ins w:id="30" w:author="Katrina L Binaku" w:date="2013-01-07T13:12:00Z">
        <w:r>
          <w:t xml:space="preserve">1) </w:t>
        </w:r>
      </w:ins>
      <w:r w:rsidR="00304A48">
        <w:t>The t</w:t>
      </w:r>
      <w:ins w:id="31" w:author="Katrina L Binaku" w:date="2013-01-07T13:12:00Z">
        <w:r>
          <w:t xml:space="preserve">itle of </w:t>
        </w:r>
      </w:ins>
      <w:r w:rsidR="00304A48">
        <w:t xml:space="preserve">the </w:t>
      </w:r>
      <w:ins w:id="32" w:author="Katrina L Binaku" w:date="2013-01-07T13:12:00Z">
        <w:r>
          <w:t xml:space="preserve">experiment and </w:t>
        </w:r>
      </w:ins>
      <w:r w:rsidR="00304A48">
        <w:t xml:space="preserve">the </w:t>
      </w:r>
      <w:ins w:id="33" w:author="Katrina L Binaku" w:date="2013-01-07T13:12:00Z">
        <w:r>
          <w:t xml:space="preserve">date </w:t>
        </w:r>
      </w:ins>
    </w:p>
    <w:p w:rsidR="005415A4" w:rsidRDefault="00AA1112" w:rsidP="005415A4">
      <w:pPr>
        <w:ind w:left="720"/>
        <w:contextualSpacing/>
      </w:pPr>
      <w:ins w:id="34" w:author="Katrina L Binaku" w:date="2013-01-07T13:12:00Z">
        <w:r>
          <w:t xml:space="preserve">2) </w:t>
        </w:r>
      </w:ins>
      <w:r w:rsidR="00304A48">
        <w:t>A</w:t>
      </w:r>
      <w:ins w:id="35" w:author="Katrina L Binaku" w:date="2013-01-07T13:12:00Z">
        <w:r>
          <w:t xml:space="preserve"> paragraph</w:t>
        </w:r>
      </w:ins>
      <w:r w:rsidR="00822BD5" w:rsidRPr="00FB1437">
        <w:t xml:space="preserve"> introduc</w:t>
      </w:r>
      <w:ins w:id="36" w:author="Katrina L Binaku" w:date="2013-01-07T13:13:00Z">
        <w:r>
          <w:t>tion</w:t>
        </w:r>
      </w:ins>
      <w:del w:id="37" w:author="Katrina L Binaku" w:date="2013-01-07T13:13:00Z">
        <w:r w:rsidR="00822BD5" w:rsidRPr="00FB1437" w:rsidDel="00AA1112">
          <w:delText>e</w:delText>
        </w:r>
      </w:del>
      <w:r w:rsidR="00822BD5" w:rsidRPr="00FB1437">
        <w:t xml:space="preserve"> </w:t>
      </w:r>
      <w:del w:id="38" w:author="Katrina L Binaku" w:date="2013-01-07T13:13:00Z">
        <w:r w:rsidR="00822BD5" w:rsidRPr="00FB1437" w:rsidDel="00AA1112">
          <w:delText xml:space="preserve">in their notebook a </w:delText>
        </w:r>
      </w:del>
      <w:ins w:id="39" w:author="Katrina L Binaku" w:date="2013-01-07T13:13:00Z">
        <w:r>
          <w:t xml:space="preserve">to </w:t>
        </w:r>
      </w:ins>
      <w:r w:rsidR="00A3400B" w:rsidRPr="00FB1437">
        <w:t>summar</w:t>
      </w:r>
      <w:ins w:id="40" w:author="Katrina L Binaku" w:date="2013-01-07T13:13:00Z">
        <w:r w:rsidR="00A3400B">
          <w:t>ize</w:t>
        </w:r>
      </w:ins>
      <w:ins w:id="41" w:author="Katrina L Binaku" w:date="2013-01-07T15:52:00Z">
        <w:r w:rsidR="00A3400B">
          <w:t xml:space="preserve"> </w:t>
        </w:r>
      </w:ins>
      <w:del w:id="42" w:author="Katrina L Binaku" w:date="2013-01-07T13:13:00Z">
        <w:r w:rsidR="00A3400B" w:rsidRPr="00FB1437" w:rsidDel="00AA1112">
          <w:delText xml:space="preserve">y of </w:delText>
        </w:r>
      </w:del>
      <w:r w:rsidR="00A3400B" w:rsidRPr="00FB1437">
        <w:t>the</w:t>
      </w:r>
      <w:r w:rsidR="00822BD5" w:rsidRPr="00FB1437">
        <w:t xml:space="preserve"> l</w:t>
      </w:r>
      <w:r w:rsidR="004C5FCA">
        <w:t xml:space="preserve">ab purpose, background information, and may include a </w:t>
      </w:r>
    </w:p>
    <w:p w:rsidR="005415A4" w:rsidRDefault="005415A4" w:rsidP="005415A4">
      <w:pPr>
        <w:ind w:left="720"/>
        <w:contextualSpacing/>
      </w:pPr>
      <w:r>
        <w:t xml:space="preserve">    </w:t>
      </w:r>
      <w:proofErr w:type="gramStart"/>
      <w:r w:rsidR="004C5FCA">
        <w:t>very</w:t>
      </w:r>
      <w:proofErr w:type="gramEnd"/>
      <w:r w:rsidR="004C5FCA">
        <w:t xml:space="preserve"> brief procedure overview to</w:t>
      </w:r>
      <w:r w:rsidR="00304A48">
        <w:t xml:space="preserve"> </w:t>
      </w:r>
      <w:r w:rsidR="004C5FCA">
        <w:t>aid</w:t>
      </w:r>
      <w:r w:rsidR="00304A48">
        <w:t xml:space="preserve"> in</w:t>
      </w:r>
      <w:r w:rsidR="00822BD5" w:rsidRPr="00FB1437">
        <w:t xml:space="preserve"> ge</w:t>
      </w:r>
      <w:r w:rsidR="00304A48">
        <w:t>t</w:t>
      </w:r>
      <w:r w:rsidR="00822BD5" w:rsidRPr="00FB1437">
        <w:t>t</w:t>
      </w:r>
      <w:r w:rsidR="00304A48">
        <w:t>ing</w:t>
      </w:r>
      <w:r w:rsidR="00822BD5" w:rsidRPr="00FB1437">
        <w:t xml:space="preserve"> started.  </w:t>
      </w:r>
      <w:ins w:id="43" w:author="Katrina L Binaku" w:date="2013-01-07T13:13:00Z">
        <w:r w:rsidR="00AA1112">
          <w:t xml:space="preserve">The first sentence of the introduction </w:t>
        </w:r>
      </w:ins>
      <w:ins w:id="44" w:author="Katrina L Binaku" w:date="2013-01-07T13:20:00Z">
        <w:r w:rsidR="00541F11">
          <w:t xml:space="preserve">should </w:t>
        </w:r>
      </w:ins>
    </w:p>
    <w:p w:rsidR="00304A48" w:rsidRDefault="005415A4" w:rsidP="005415A4">
      <w:pPr>
        <w:ind w:left="720"/>
        <w:contextualSpacing/>
      </w:pPr>
      <w:r>
        <w:t xml:space="preserve">    </w:t>
      </w:r>
      <w:proofErr w:type="gramStart"/>
      <w:ins w:id="45" w:author="Katrina L Binaku" w:date="2013-01-07T13:20:00Z">
        <w:r w:rsidR="00541F11">
          <w:t>include</w:t>
        </w:r>
        <w:proofErr w:type="gramEnd"/>
        <w:r w:rsidR="00541F11">
          <w:t xml:space="preserve"> the purpose of the lab. </w:t>
        </w:r>
      </w:ins>
    </w:p>
    <w:p w:rsidR="00304A48" w:rsidRDefault="00304A48" w:rsidP="00304A48">
      <w:pPr>
        <w:ind w:left="720"/>
        <w:contextualSpacing/>
      </w:pPr>
    </w:p>
    <w:p w:rsidR="006E2A50" w:rsidRDefault="00304A48" w:rsidP="005415A4">
      <w:pPr>
        <w:contextualSpacing/>
      </w:pPr>
      <w:r>
        <w:t>*</w:t>
      </w:r>
      <w:r w:rsidR="00822BD5" w:rsidRPr="00FB1437">
        <w:t>The TA and/or Lab Instructor</w:t>
      </w:r>
      <w:r w:rsidR="00A97D73" w:rsidRPr="00FB1437">
        <w:t xml:space="preserve">s </w:t>
      </w:r>
      <w:r w:rsidR="00DF5049" w:rsidRPr="00FB1437">
        <w:t xml:space="preserve">will </w:t>
      </w:r>
      <w:r w:rsidR="00822BD5" w:rsidRPr="00FB1437">
        <w:t xml:space="preserve">review </w:t>
      </w:r>
      <w:r w:rsidR="008E7384" w:rsidRPr="00FB1437">
        <w:t xml:space="preserve">and sign off on </w:t>
      </w:r>
      <w:r w:rsidR="00822BD5" w:rsidRPr="00FB1437">
        <w:t xml:space="preserve">this portion of the lab notebook </w:t>
      </w:r>
      <w:r>
        <w:t>(while</w:t>
      </w:r>
      <w:r w:rsidR="004C5FCA">
        <w:t xml:space="preserve"> a</w:t>
      </w:r>
      <w:r>
        <w:t xml:space="preserve"> pre-lab quiz is being taken) </w:t>
      </w:r>
      <w:r w:rsidR="00822BD5" w:rsidRPr="00FB1437">
        <w:t xml:space="preserve">and </w:t>
      </w:r>
      <w:r w:rsidR="008E7384" w:rsidRPr="00FB1437">
        <w:t xml:space="preserve">will </w:t>
      </w:r>
      <w:r w:rsidR="00822BD5" w:rsidRPr="00FB1437">
        <w:t xml:space="preserve">prevent </w:t>
      </w:r>
      <w:r>
        <w:t>a</w:t>
      </w:r>
      <w:r w:rsidR="00822BD5" w:rsidRPr="00FB1437">
        <w:t xml:space="preserve"> student from starting </w:t>
      </w:r>
      <w:r w:rsidR="004C5FCA">
        <w:t>a lab if the notebook</w:t>
      </w:r>
      <w:r w:rsidR="00822BD5" w:rsidRPr="00FB1437">
        <w:t xml:space="preserve"> is not satisfactorily completed. </w:t>
      </w:r>
      <w:r w:rsidR="004C5FCA">
        <w:t>T</w:t>
      </w:r>
      <w:ins w:id="46" w:author="Katrina L Binaku" w:date="2013-01-07T13:14:00Z">
        <w:r w:rsidR="00AA1112">
          <w:t xml:space="preserve">he student will not be allowed to start the experiment until the notebook is filled out with these requirements. </w:t>
        </w:r>
      </w:ins>
    </w:p>
    <w:p w:rsidR="000F4A7A" w:rsidRDefault="000F4A7A" w:rsidP="000F4A7A">
      <w:pPr>
        <w:contextualSpacing/>
      </w:pPr>
    </w:p>
    <w:p w:rsidR="000F4A7A" w:rsidRPr="000F4A7A" w:rsidRDefault="000F4A7A" w:rsidP="000F4A7A">
      <w:pPr>
        <w:contextualSpacing/>
        <w:rPr>
          <w:b/>
        </w:rPr>
      </w:pPr>
      <w:r>
        <w:rPr>
          <w:b/>
        </w:rPr>
        <w:t>Experiment Unknowns:</w:t>
      </w:r>
    </w:p>
    <w:p w:rsidR="00822BD5" w:rsidRPr="00FB1437" w:rsidRDefault="00822BD5" w:rsidP="006E2A50">
      <w:pPr>
        <w:contextualSpacing/>
      </w:pPr>
      <w:r w:rsidRPr="00FB1437">
        <w:t xml:space="preserve">In most cases, you will be assigned a standard unknown sample whose composition is known to at least </w:t>
      </w:r>
      <w:r w:rsidRPr="00FB1437">
        <w:rPr>
          <w:b/>
        </w:rPr>
        <w:t xml:space="preserve">FOUR </w:t>
      </w:r>
      <w:r w:rsidRPr="00FB1437">
        <w:t xml:space="preserve">significant figures.  You will determine the concentration of your unknown sample and be graded on how accurately your determinations reflect its true composition.  </w:t>
      </w:r>
      <w:ins w:id="47" w:author="Katrina L Binaku" w:date="2013-01-07T13:21:00Z">
        <w:r w:rsidR="00541F11">
          <w:t xml:space="preserve">Make sure to write down </w:t>
        </w:r>
      </w:ins>
      <w:r w:rsidR="00AE4982">
        <w:t>the</w:t>
      </w:r>
      <w:ins w:id="48" w:author="Katrina L Binaku" w:date="2013-01-07T13:21:00Z">
        <w:r w:rsidR="00541F11">
          <w:t xml:space="preserve"> unknown # in your notebook, in addition to signing for it on unknown sheets provided by </w:t>
        </w:r>
      </w:ins>
      <w:r w:rsidR="00AE4982">
        <w:t>the</w:t>
      </w:r>
      <w:ins w:id="49" w:author="Katrina L Binaku" w:date="2013-01-07T13:21:00Z">
        <w:r w:rsidR="00541F11">
          <w:t xml:space="preserve"> TA.</w:t>
        </w:r>
      </w:ins>
    </w:p>
    <w:p w:rsidR="000B0FEF" w:rsidRPr="00FB1437" w:rsidRDefault="000B0FEF" w:rsidP="006E2A50">
      <w:pPr>
        <w:contextualSpacing/>
        <w:rPr>
          <w:sz w:val="16"/>
          <w:szCs w:val="16"/>
        </w:rPr>
      </w:pPr>
    </w:p>
    <w:p w:rsidR="006E2A50" w:rsidRDefault="00822BD5" w:rsidP="006E2A50">
      <w:pPr>
        <w:contextualSpacing/>
      </w:pPr>
      <w:r w:rsidRPr="00FB1437">
        <w:t>For each assignment, you will report the values of your individual determinations, the mean concentration (or percent composition) and the standard deviation associated with the overall determination.  You will be permitted</w:t>
      </w:r>
      <w:r w:rsidR="006E2A50" w:rsidRPr="00FB1437">
        <w:t xml:space="preserve"> to repeat each lab only once as</w:t>
      </w:r>
      <w:r w:rsidRPr="00FB1437">
        <w:t xml:space="preserve"> time permits in order to get a better </w:t>
      </w:r>
      <w:ins w:id="50" w:author="Katrina L Binaku" w:date="2013-01-07T12:50:00Z">
        <w:r w:rsidR="00DD0AA5">
          <w:t xml:space="preserve">accuracy </w:t>
        </w:r>
      </w:ins>
      <w:r w:rsidRPr="00FB1437">
        <w:t>grade.  However, you will need to analyze a new unknown sample and it must be undertaken in the time frame established on the laboratory schedule.  In order to accomplish this, you will need to report your results and calculations on BLACKBOARD as soon as completed.  You will then be graded on the accuracy of the results and can thus decide if you want to repeat the experiment.  Graded accuracy will determin</w:t>
      </w:r>
      <w:r w:rsidR="00DE0445" w:rsidRPr="00FB1437">
        <w:t>e</w:t>
      </w:r>
      <w:r w:rsidRPr="00FB1437">
        <w:t xml:space="preserve"> </w:t>
      </w:r>
      <w:r w:rsidR="0094724A" w:rsidRPr="00FB1437">
        <w:t>about 60</w:t>
      </w:r>
      <w:r w:rsidRPr="00FB1437">
        <w:t>% of your overall grade (see breakdown below).</w:t>
      </w:r>
    </w:p>
    <w:p w:rsidR="000F4A7A" w:rsidRDefault="000F4A7A" w:rsidP="006E2A50">
      <w:pPr>
        <w:contextualSpacing/>
      </w:pPr>
    </w:p>
    <w:p w:rsidR="000F4A7A" w:rsidRPr="000F4A7A" w:rsidRDefault="000F4A7A" w:rsidP="006E2A50">
      <w:pPr>
        <w:contextualSpacing/>
        <w:rPr>
          <w:b/>
        </w:rPr>
      </w:pPr>
      <w:r>
        <w:rPr>
          <w:b/>
        </w:rPr>
        <w:t>Lab Reports:</w:t>
      </w:r>
    </w:p>
    <w:p w:rsidR="00AE4982" w:rsidRDefault="00822BD5" w:rsidP="006E2A50">
      <w:pPr>
        <w:contextualSpacing/>
      </w:pPr>
      <w:r w:rsidRPr="00FB1437">
        <w:t>Laboratory reports are to be computer</w:t>
      </w:r>
      <w:r w:rsidR="00AE4982">
        <w:t xml:space="preserve"> generated and must follow the format defined</w:t>
      </w:r>
      <w:r w:rsidR="006D603C">
        <w:t xml:space="preserve"> later</w:t>
      </w:r>
      <w:r w:rsidR="00AE4982">
        <w:t xml:space="preserve"> in the syllabus</w:t>
      </w:r>
      <w:r w:rsidRPr="00FB1437">
        <w:t>.  All (both if a redo was performed) da</w:t>
      </w:r>
      <w:r w:rsidR="006D603C">
        <w:t>ta sets must be included in the</w:t>
      </w:r>
      <w:r w:rsidRPr="00FB1437">
        <w:t xml:space="preserve"> final laboratory report.  The lab report will thus contain the data from the first attempt and second if repeated.  Final accuracy will be determined by the better of the two reported findings.  </w:t>
      </w:r>
      <w:r w:rsidR="00DE0445" w:rsidRPr="00FB1437">
        <w:t xml:space="preserve">Graded </w:t>
      </w:r>
      <w:r w:rsidRPr="00FB1437">
        <w:t>lab report</w:t>
      </w:r>
      <w:r w:rsidR="00DE0445" w:rsidRPr="00FB1437">
        <w:t>s</w:t>
      </w:r>
      <w:r w:rsidRPr="00FB1437">
        <w:t xml:space="preserve"> will determine </w:t>
      </w:r>
      <w:r w:rsidR="0094724A" w:rsidRPr="00FB1437">
        <w:t>22.5</w:t>
      </w:r>
      <w:r w:rsidRPr="00FB1437">
        <w:t xml:space="preserve">% of your overall grade (see breakdown below). </w:t>
      </w:r>
    </w:p>
    <w:p w:rsidR="00AE4982" w:rsidRDefault="00AE4982" w:rsidP="006E2A50">
      <w:pPr>
        <w:contextualSpacing/>
      </w:pPr>
    </w:p>
    <w:p w:rsidR="00AE4982" w:rsidRDefault="00AE4982" w:rsidP="006E2A50">
      <w:pPr>
        <w:contextualSpacing/>
        <w:rPr>
          <w:b/>
        </w:rPr>
      </w:pPr>
      <w:r>
        <w:t xml:space="preserve">Due dates of lab reports are located on the lab semester schedule. </w:t>
      </w:r>
      <w:r w:rsidRPr="00FB1437">
        <w:t xml:space="preserve">Lab reports </w:t>
      </w:r>
      <w:r w:rsidRPr="00FB1437">
        <w:rPr>
          <w:b/>
        </w:rPr>
        <w:t>will not</w:t>
      </w:r>
      <w:r w:rsidRPr="00FB1437">
        <w:t xml:space="preserve"> be accepted via email unless otherwise specified.</w:t>
      </w:r>
      <w:r>
        <w:t xml:space="preserve"> </w:t>
      </w:r>
      <w:r w:rsidR="00822BD5" w:rsidRPr="00FB1437">
        <w:rPr>
          <w:b/>
        </w:rPr>
        <w:t xml:space="preserve">Lab reports turned in late will receive a penalty of 10% each day the report is late and result in a grade of 0 if not received within one week of the established due date.  </w:t>
      </w:r>
    </w:p>
    <w:p w:rsidR="00AE4982" w:rsidRDefault="00AE4982" w:rsidP="006E2A50">
      <w:pPr>
        <w:contextualSpacing/>
        <w:rPr>
          <w:b/>
        </w:rPr>
      </w:pPr>
    </w:p>
    <w:p w:rsidR="00DD0AA5" w:rsidRDefault="00DD0AA5" w:rsidP="006E2A50">
      <w:pPr>
        <w:contextualSpacing/>
        <w:rPr>
          <w:ins w:id="51" w:author="Katrina L Binaku" w:date="2013-01-07T12:57:00Z"/>
        </w:rPr>
      </w:pPr>
      <w:ins w:id="52" w:author="Katrina L Binaku" w:date="2013-01-07T12:51:00Z">
        <w:r>
          <w:t xml:space="preserve">Over the course of the semester a total of </w:t>
        </w:r>
      </w:ins>
      <w:r w:rsidR="000F4A7A">
        <w:t>8</w:t>
      </w:r>
      <w:ins w:id="53" w:author="Katrina L Binaku" w:date="2013-01-07T12:53:00Z">
        <w:r>
          <w:t xml:space="preserve"> </w:t>
        </w:r>
      </w:ins>
      <w:ins w:id="54" w:author="Katrina L Binaku" w:date="2013-01-07T12:51:00Z">
        <w:r>
          <w:t xml:space="preserve">experiments will be performed. You are required to complete </w:t>
        </w:r>
      </w:ins>
      <w:r w:rsidR="00AE4982">
        <w:t>all 8</w:t>
      </w:r>
      <w:ins w:id="55" w:author="Katrina L Binaku" w:date="2013-01-07T12:51:00Z">
        <w:r>
          <w:t xml:space="preserve"> experiment</w:t>
        </w:r>
      </w:ins>
      <w:r w:rsidR="006D603C">
        <w:t>s</w:t>
      </w:r>
      <w:ins w:id="56" w:author="Katrina L Binaku" w:date="2013-01-07T12:55:00Z">
        <w:r>
          <w:t xml:space="preserve"> and will turn in results for accuracy</w:t>
        </w:r>
      </w:ins>
      <w:ins w:id="57" w:author="Katrina L Binaku" w:date="2013-01-07T13:01:00Z">
        <w:r w:rsidR="00100C0D">
          <w:t xml:space="preserve"> for each</w:t>
        </w:r>
      </w:ins>
      <w:ins w:id="58" w:author="Katrina L Binaku" w:date="2013-01-07T12:51:00Z">
        <w:r>
          <w:t>. W</w:t>
        </w:r>
      </w:ins>
      <w:ins w:id="59" w:author="Katrina L Binaku" w:date="2013-01-07T12:53:00Z">
        <w:r>
          <w:t xml:space="preserve">riting skills are important to </w:t>
        </w:r>
      </w:ins>
      <w:ins w:id="60" w:author="Katrina L Binaku" w:date="2013-01-07T12:54:00Z">
        <w:r>
          <w:t xml:space="preserve">express and explain </w:t>
        </w:r>
      </w:ins>
      <w:ins w:id="61" w:author="Katrina L Binaku" w:date="2013-01-07T12:53:00Z">
        <w:r>
          <w:t xml:space="preserve">test </w:t>
        </w:r>
        <w:r>
          <w:lastRenderedPageBreak/>
          <w:t xml:space="preserve">results and other important information in the </w:t>
        </w:r>
      </w:ins>
      <w:ins w:id="62" w:author="Katrina L Binaku" w:date="2013-01-07T12:54:00Z">
        <w:r>
          <w:t>“real world</w:t>
        </w:r>
      </w:ins>
      <w:ins w:id="63" w:author="Katrina L Binaku" w:date="2013-01-07T12:56:00Z">
        <w:r>
          <w:t>,”</w:t>
        </w:r>
        <w:r w:rsidR="00541F11">
          <w:t xml:space="preserve"> </w:t>
        </w:r>
      </w:ins>
      <w:ins w:id="64" w:author="Katrina L Binaku" w:date="2013-01-07T13:23:00Z">
        <w:r w:rsidR="00541F11">
          <w:t>and</w:t>
        </w:r>
      </w:ins>
      <w:ins w:id="65" w:author="Katrina L Binaku" w:date="2013-01-07T12:56:00Z">
        <w:r>
          <w:t xml:space="preserve"> we realize that completing lab reports is labor intensive</w:t>
        </w:r>
        <w:r w:rsidR="00541F11">
          <w:t xml:space="preserve">. Therefore, you will </w:t>
        </w:r>
      </w:ins>
      <w:r w:rsidR="000F4A7A">
        <w:t xml:space="preserve">only </w:t>
      </w:r>
      <w:ins w:id="66" w:author="Katrina L Binaku" w:date="2013-01-07T12:56:00Z">
        <w:r w:rsidR="00541F11">
          <w:t>be</w:t>
        </w:r>
      </w:ins>
      <w:ins w:id="67" w:author="Katrina L Binaku" w:date="2013-01-07T13:23:00Z">
        <w:r w:rsidR="00541F11">
          <w:t xml:space="preserve"> writ</w:t>
        </w:r>
      </w:ins>
      <w:ins w:id="68" w:author="Katrina L Binaku" w:date="2013-01-07T12:56:00Z">
        <w:r>
          <w:t xml:space="preserve">ing lab reports for </w:t>
        </w:r>
      </w:ins>
      <w:ins w:id="69" w:author="Katrina L Binaku" w:date="2013-01-07T12:57:00Z">
        <w:r>
          <w:t>four (4)</w:t>
        </w:r>
      </w:ins>
      <w:ins w:id="70" w:author="Katrina L Binaku" w:date="2013-01-07T12:56:00Z">
        <w:r w:rsidR="00541F11">
          <w:t xml:space="preserve"> of the </w:t>
        </w:r>
      </w:ins>
      <w:r w:rsidR="000F4A7A">
        <w:t>eight (8</w:t>
      </w:r>
      <w:ins w:id="71" w:author="Katrina L Binaku" w:date="2013-01-07T12:56:00Z">
        <w:r w:rsidR="00541F11">
          <w:t>) lab</w:t>
        </w:r>
      </w:ins>
      <w:ins w:id="72" w:author="Katrina L Binaku" w:date="2013-01-07T13:23:00Z">
        <w:r w:rsidR="00541F11">
          <w:t xml:space="preserve">s </w:t>
        </w:r>
      </w:ins>
      <w:ins w:id="73" w:author="Katrina L Binaku" w:date="2013-01-07T12:57:00Z">
        <w:r>
          <w:t>in this course.</w:t>
        </w:r>
      </w:ins>
    </w:p>
    <w:p w:rsidR="00DD0AA5" w:rsidRDefault="00100C0D" w:rsidP="006E2A50">
      <w:pPr>
        <w:contextualSpacing/>
        <w:rPr>
          <w:ins w:id="74" w:author="Katrina L Binaku" w:date="2013-01-07T12:58:00Z"/>
        </w:rPr>
      </w:pPr>
      <w:ins w:id="75" w:author="Katrina L Binaku" w:date="2013-01-07T12:57:00Z">
        <w:r>
          <w:t>The following list</w:t>
        </w:r>
      </w:ins>
      <w:ins w:id="76" w:author="Katrina L Binaku" w:date="2013-01-07T13:02:00Z">
        <w:r>
          <w:t>*</w:t>
        </w:r>
      </w:ins>
      <w:ins w:id="77" w:author="Katrina L Binaku" w:date="2013-01-07T12:58:00Z">
        <w:r>
          <w:t xml:space="preserve"> includes</w:t>
        </w:r>
      </w:ins>
      <w:ins w:id="78" w:author="Katrina L Binaku" w:date="2013-01-07T12:57:00Z">
        <w:r w:rsidR="00DD0AA5">
          <w:t xml:space="preserve"> </w:t>
        </w:r>
        <w:r w:rsidR="00541F11">
          <w:t xml:space="preserve">the lab experiments </w:t>
        </w:r>
      </w:ins>
      <w:ins w:id="79" w:author="Katrina L Binaku" w:date="2013-01-07T13:24:00Z">
        <w:r w:rsidR="00541F11">
          <w:t>for which</w:t>
        </w:r>
      </w:ins>
      <w:ins w:id="80" w:author="Katrina L Binaku" w:date="2013-01-07T12:57:00Z">
        <w:r w:rsidR="00DD0AA5">
          <w:t xml:space="preserve"> a completed lab report is required</w:t>
        </w:r>
      </w:ins>
      <w:ins w:id="81" w:author="Katrina L Binaku" w:date="2013-01-07T12:58:00Z">
        <w:r>
          <w:t>:</w:t>
        </w:r>
      </w:ins>
    </w:p>
    <w:p w:rsidR="00100C0D" w:rsidRDefault="00100C0D">
      <w:pPr>
        <w:numPr>
          <w:ilvl w:val="0"/>
          <w:numId w:val="10"/>
        </w:numPr>
        <w:contextualSpacing/>
        <w:rPr>
          <w:ins w:id="82" w:author="Katrina L Binaku" w:date="2013-01-07T12:58:00Z"/>
        </w:rPr>
        <w:pPrChange w:id="83" w:author="Katrina L Binaku" w:date="2013-01-07T12:58:00Z">
          <w:pPr>
            <w:contextualSpacing/>
          </w:pPr>
        </w:pPrChange>
      </w:pPr>
      <w:ins w:id="84" w:author="Katrina L Binaku" w:date="2013-01-07T12:58:00Z">
        <w:r>
          <w:t>Acid-Base Titration: Determination of Potassium Hydrogen Phthalate and Unknown Sodium Carbonate</w:t>
        </w:r>
      </w:ins>
    </w:p>
    <w:p w:rsidR="00100C0D" w:rsidRDefault="00100C0D">
      <w:pPr>
        <w:numPr>
          <w:ilvl w:val="0"/>
          <w:numId w:val="10"/>
        </w:numPr>
        <w:contextualSpacing/>
        <w:rPr>
          <w:ins w:id="85" w:author="Katrina L Binaku" w:date="2013-01-07T12:59:00Z"/>
        </w:rPr>
        <w:pPrChange w:id="86" w:author="Katrina L Binaku" w:date="2013-01-07T12:58:00Z">
          <w:pPr>
            <w:contextualSpacing/>
          </w:pPr>
        </w:pPrChange>
      </w:pPr>
      <w:ins w:id="87" w:author="Katrina L Binaku" w:date="2013-01-07T12:59:00Z">
        <w:r>
          <w:t>Spectrophotometric Determination of Iron</w:t>
        </w:r>
      </w:ins>
    </w:p>
    <w:p w:rsidR="00100C0D" w:rsidRDefault="00B12E90">
      <w:pPr>
        <w:numPr>
          <w:ilvl w:val="0"/>
          <w:numId w:val="10"/>
        </w:numPr>
        <w:contextualSpacing/>
        <w:rPr>
          <w:ins w:id="88" w:author="Katrina L Binaku" w:date="2013-01-07T12:59:00Z"/>
        </w:rPr>
        <w:pPrChange w:id="89" w:author="Katrina L Binaku" w:date="2013-01-07T12:58:00Z">
          <w:pPr>
            <w:contextualSpacing/>
          </w:pPr>
        </w:pPrChange>
      </w:pPr>
      <w:ins w:id="90" w:author="Katrina L Binaku" w:date="2013-01-07T14:03:00Z">
        <w:r>
          <w:t>Assay of SO</w:t>
        </w:r>
        <w:r>
          <w:rPr>
            <w:vertAlign w:val="subscript"/>
          </w:rPr>
          <w:t>3</w:t>
        </w:r>
        <w:r>
          <w:t xml:space="preserve"> by Gravimetric Analysis of Sulfate</w:t>
        </w:r>
      </w:ins>
    </w:p>
    <w:p w:rsidR="00100C0D" w:rsidRPr="00FB1437" w:rsidRDefault="00541F11">
      <w:pPr>
        <w:numPr>
          <w:ilvl w:val="0"/>
          <w:numId w:val="10"/>
        </w:numPr>
        <w:contextualSpacing/>
        <w:pPrChange w:id="91" w:author="Katrina L Binaku" w:date="2013-01-07T12:58:00Z">
          <w:pPr>
            <w:contextualSpacing/>
          </w:pPr>
        </w:pPrChange>
      </w:pPr>
      <w:ins w:id="92" w:author="Katrina L Binaku" w:date="2013-01-07T13:26:00Z">
        <w:r>
          <w:t>Weak acid titrations</w:t>
        </w:r>
      </w:ins>
      <w:ins w:id="93" w:author="Katrina L Binaku" w:date="2013-01-07T13:28:00Z">
        <w:r>
          <w:t xml:space="preserve">: </w:t>
        </w:r>
      </w:ins>
      <w:ins w:id="94" w:author="Katrina L Binaku" w:date="2013-01-07T13:27:00Z">
        <w:r>
          <w:t xml:space="preserve">ID </w:t>
        </w:r>
      </w:ins>
      <w:ins w:id="95" w:author="Katrina L Binaku" w:date="2013-01-07T13:28:00Z">
        <w:r>
          <w:t xml:space="preserve">and Quantification </w:t>
        </w:r>
      </w:ins>
      <w:ins w:id="96" w:author="Katrina L Binaku" w:date="2013-01-07T13:27:00Z">
        <w:r>
          <w:t xml:space="preserve">of </w:t>
        </w:r>
      </w:ins>
      <w:ins w:id="97" w:author="Katrina L Binaku" w:date="2013-01-07T13:28:00Z">
        <w:r>
          <w:t>P</w:t>
        </w:r>
      </w:ins>
      <w:ins w:id="98" w:author="Katrina L Binaku" w:date="2013-01-07T13:26:00Z">
        <w:r>
          <w:t xml:space="preserve">olyprotic </w:t>
        </w:r>
      </w:ins>
      <w:ins w:id="99" w:author="Katrina L Binaku" w:date="2013-01-07T13:28:00Z">
        <w:r>
          <w:t>A</w:t>
        </w:r>
      </w:ins>
      <w:ins w:id="100" w:author="Katrina L Binaku" w:date="2013-01-07T13:26:00Z">
        <w:r>
          <w:t>cids</w:t>
        </w:r>
      </w:ins>
    </w:p>
    <w:p w:rsidR="00100C0D" w:rsidRDefault="00100C0D" w:rsidP="006E2A50">
      <w:pPr>
        <w:contextualSpacing/>
        <w:rPr>
          <w:ins w:id="101" w:author="Katrina L Binaku" w:date="2013-01-07T13:02:00Z"/>
          <w:sz w:val="16"/>
          <w:szCs w:val="16"/>
          <w:highlight w:val="yellow"/>
        </w:rPr>
      </w:pPr>
    </w:p>
    <w:p w:rsidR="00100C0D" w:rsidRDefault="00100C0D" w:rsidP="006E2A50">
      <w:pPr>
        <w:contextualSpacing/>
        <w:rPr>
          <w:sz w:val="16"/>
          <w:szCs w:val="16"/>
          <w:highlight w:val="yellow"/>
        </w:rPr>
      </w:pPr>
      <w:ins w:id="102" w:author="Katrina L Binaku" w:date="2013-01-07T13:02:00Z">
        <w:r>
          <w:rPr>
            <w:sz w:val="16"/>
            <w:szCs w:val="16"/>
            <w:highlight w:val="yellow"/>
          </w:rPr>
          <w:t>*At the discretion of the Instructor or TA, this list can be modified at any time over the course of the semester.</w:t>
        </w:r>
      </w:ins>
    </w:p>
    <w:p w:rsidR="00AE4982" w:rsidRPr="00AE4982" w:rsidRDefault="00AE4982" w:rsidP="006E2A50">
      <w:pPr>
        <w:contextualSpacing/>
        <w:rPr>
          <w:b/>
          <w:highlight w:val="yellow"/>
        </w:rPr>
      </w:pPr>
    </w:p>
    <w:p w:rsidR="00AE4982" w:rsidRPr="00AE4982" w:rsidRDefault="00AE4982" w:rsidP="006E2A50">
      <w:pPr>
        <w:contextualSpacing/>
        <w:rPr>
          <w:b/>
        </w:rPr>
      </w:pPr>
      <w:r w:rsidRPr="00AE4982">
        <w:rPr>
          <w:b/>
        </w:rPr>
        <w:t>Laboratory Exams:</w:t>
      </w:r>
    </w:p>
    <w:p w:rsidR="006E2A50" w:rsidRDefault="007848CF" w:rsidP="006E2A50">
      <w:pPr>
        <w:contextualSpacing/>
      </w:pPr>
      <w:r w:rsidRPr="00FB1437">
        <w:t>There also will be two exam</w:t>
      </w:r>
      <w:r w:rsidR="004C32B3" w:rsidRPr="00FB1437">
        <w:t>s</w:t>
      </w:r>
      <w:r w:rsidR="00822BD5" w:rsidRPr="00FB1437">
        <w:t xml:space="preserve"> which cover materials in each of the immediately preceding experiments.  The midterm exam will include </w:t>
      </w:r>
      <w:r w:rsidR="00822BD5" w:rsidRPr="00FB1437">
        <w:rPr>
          <w:b/>
        </w:rPr>
        <w:t>Experiments 1-</w:t>
      </w:r>
      <w:r w:rsidRPr="00FB1437">
        <w:rPr>
          <w:b/>
        </w:rPr>
        <w:t>3</w:t>
      </w:r>
      <w:r w:rsidR="00822BD5" w:rsidRPr="00FB1437">
        <w:t xml:space="preserve"> and the Final Exam will include </w:t>
      </w:r>
      <w:r w:rsidR="00822BD5" w:rsidRPr="00FB1437">
        <w:rPr>
          <w:b/>
        </w:rPr>
        <w:t xml:space="preserve">Experiments </w:t>
      </w:r>
      <w:r w:rsidRPr="00FB1437">
        <w:rPr>
          <w:b/>
        </w:rPr>
        <w:t>4</w:t>
      </w:r>
      <w:r w:rsidR="00822BD5" w:rsidRPr="00FB1437">
        <w:rPr>
          <w:b/>
        </w:rPr>
        <w:t>-</w:t>
      </w:r>
      <w:r w:rsidR="006D603C">
        <w:rPr>
          <w:b/>
        </w:rPr>
        <w:t>7</w:t>
      </w:r>
      <w:r w:rsidR="00822BD5" w:rsidRPr="00FB1437">
        <w:t xml:space="preserve">.  The questions will cover the theory as well as related calculations. </w:t>
      </w:r>
    </w:p>
    <w:p w:rsidR="006D603C" w:rsidRDefault="006D603C" w:rsidP="006E2A50">
      <w:pPr>
        <w:contextualSpacing/>
      </w:pPr>
    </w:p>
    <w:p w:rsidR="006D603C" w:rsidRPr="006D603C" w:rsidRDefault="006D603C" w:rsidP="006E2A50">
      <w:pPr>
        <w:contextualSpacing/>
        <w:rPr>
          <w:b/>
        </w:rPr>
      </w:pPr>
      <w:r>
        <w:rPr>
          <w:b/>
        </w:rPr>
        <w:t>Lab Quizzes:</w:t>
      </w:r>
    </w:p>
    <w:p w:rsidR="006E2A50" w:rsidRDefault="00822BD5" w:rsidP="006E2A50">
      <w:pPr>
        <w:contextualSpacing/>
        <w:rPr>
          <w:b/>
        </w:rPr>
      </w:pPr>
      <w:r w:rsidRPr="00FB1437">
        <w:t xml:space="preserve">Lab Quizzes will also </w:t>
      </w:r>
      <w:r w:rsidR="0038322D" w:rsidRPr="00FB1437">
        <w:t>be a part of the overall grade</w:t>
      </w:r>
      <w:r w:rsidRPr="00FB1437">
        <w:t>.</w:t>
      </w:r>
      <w:r w:rsidRPr="00FB1437">
        <w:rPr>
          <w:b/>
        </w:rPr>
        <w:t xml:space="preserve">  Before the start of each experiment a quiz will be given asking questions in regard to the procedure and calculations to determine preparedness for the lab.  </w:t>
      </w:r>
      <w:r w:rsidR="007848CF" w:rsidRPr="00FB1437">
        <w:rPr>
          <w:b/>
        </w:rPr>
        <w:t xml:space="preserve">Quizzes will be given during the first 15 minutes of lab.  </w:t>
      </w:r>
      <w:r w:rsidRPr="00FB1437">
        <w:rPr>
          <w:b/>
        </w:rPr>
        <w:t>Thus you MUST be punctual in getting to lab on-time</w:t>
      </w:r>
      <w:r w:rsidR="00DF5049" w:rsidRPr="00FB1437">
        <w:rPr>
          <w:b/>
        </w:rPr>
        <w:t>, there will be NO excuses</w:t>
      </w:r>
      <w:r w:rsidRPr="00FB1437">
        <w:rPr>
          <w:b/>
        </w:rPr>
        <w:t>!</w:t>
      </w:r>
      <w:r w:rsidR="007848CF" w:rsidRPr="00FB1437">
        <w:rPr>
          <w:b/>
        </w:rPr>
        <w:t xml:space="preserve"> </w:t>
      </w:r>
      <w:r w:rsidR="008E7384" w:rsidRPr="00FB1437">
        <w:rPr>
          <w:b/>
        </w:rPr>
        <w:t>If you arrive late to lab, you will NOT be allowed extra time to complete the quiz.</w:t>
      </w:r>
      <w:ins w:id="103" w:author="Katrina L Binaku" w:date="2013-01-07T14:09:00Z">
        <w:r w:rsidR="00B92052">
          <w:rPr>
            <w:b/>
          </w:rPr>
          <w:t xml:space="preserve"> Quizzes must be completed in pen or credit will not be given.</w:t>
        </w:r>
      </w:ins>
    </w:p>
    <w:p w:rsidR="006D603C" w:rsidRDefault="006D603C" w:rsidP="006E2A50">
      <w:pPr>
        <w:contextualSpacing/>
        <w:rPr>
          <w:b/>
        </w:rPr>
      </w:pPr>
    </w:p>
    <w:p w:rsidR="006D603C" w:rsidRPr="006D603C" w:rsidRDefault="006D603C" w:rsidP="006E2A50">
      <w:pPr>
        <w:contextualSpacing/>
        <w:rPr>
          <w:b/>
        </w:rPr>
      </w:pPr>
      <w:r>
        <w:rPr>
          <w:b/>
        </w:rPr>
        <w:t>In-class Excel Assignment:</w:t>
      </w:r>
    </w:p>
    <w:p w:rsidR="00822BD5" w:rsidRPr="00FB1437" w:rsidRDefault="00A3400B" w:rsidP="006E2A50">
      <w:pPr>
        <w:contextualSpacing/>
        <w:sectPr w:rsidR="00822BD5" w:rsidRPr="00FB1437" w:rsidSect="00A97D73">
          <w:type w:val="continuous"/>
          <w:pgSz w:w="12240" w:h="15840"/>
          <w:pgMar w:top="1440" w:right="1080" w:bottom="1440" w:left="1080" w:header="720" w:footer="720" w:gutter="0"/>
          <w:cols w:space="720"/>
          <w:docGrid w:linePitch="360"/>
        </w:sectPr>
      </w:pPr>
      <w:r w:rsidRPr="00FB1437">
        <w:t>Finally,</w:t>
      </w:r>
      <w:del w:id="104" w:author="Katrina L Binaku" w:date="2013-01-07T15:53:00Z">
        <w:r w:rsidRPr="00FB1437" w:rsidDel="00376725">
          <w:delText xml:space="preserve"> </w:delText>
        </w:r>
      </w:del>
      <w:del w:id="105" w:author="Katrina L Binaku" w:date="2013-01-07T13:41:00Z">
        <w:r w:rsidRPr="00FB1437" w:rsidDel="009B2C17">
          <w:delText>a portion of the overall grade will be eared from an exercise utilizing Excel.</w:delText>
        </w:r>
      </w:del>
      <w:r w:rsidRPr="00FB1437">
        <w:t xml:space="preserve"> </w:t>
      </w:r>
      <w:del w:id="106" w:author="Katrina L Binaku" w:date="2013-01-07T15:52:00Z">
        <w:r w:rsidRPr="00FB1437" w:rsidDel="00376725">
          <w:delText xml:space="preserve"> </w:delText>
        </w:r>
      </w:del>
      <w:proofErr w:type="gramStart"/>
      <w:ins w:id="107" w:author="Katrina L Binaku" w:date="2013-01-07T13:40:00Z">
        <w:r>
          <w:t>a</w:t>
        </w:r>
      </w:ins>
      <w:proofErr w:type="gramEnd"/>
      <w:del w:id="108" w:author="Katrina L Binaku" w:date="2013-01-07T13:40:00Z">
        <w:r w:rsidRPr="00FB1437" w:rsidDel="009B2C17">
          <w:delText>A</w:delText>
        </w:r>
      </w:del>
      <w:r w:rsidRPr="00FB1437">
        <w:t xml:space="preserve">n </w:t>
      </w:r>
      <w:ins w:id="109" w:author="Katrina L Binaku" w:date="2013-01-07T13:41:00Z">
        <w:r>
          <w:t xml:space="preserve">in-class </w:t>
        </w:r>
      </w:ins>
      <w:r w:rsidRPr="00FB1437">
        <w:t>assignment</w:t>
      </w:r>
      <w:r w:rsidRPr="00FB1437">
        <w:rPr>
          <w:b/>
        </w:rPr>
        <w:t xml:space="preserve"> </w:t>
      </w:r>
      <w:del w:id="110" w:author="Katrina L Binaku" w:date="2013-01-07T13:40:00Z">
        <w:r w:rsidRPr="00FB1437" w:rsidDel="009B2C17">
          <w:delText xml:space="preserve">will be designed </w:delText>
        </w:r>
      </w:del>
      <w:r w:rsidRPr="00FB1437">
        <w:t xml:space="preserve">to familiarize the student with </w:t>
      </w:r>
      <w:ins w:id="111" w:author="Katrina L Binaku" w:date="2013-01-07T13:41:00Z">
        <w:r>
          <w:t xml:space="preserve">Microsoft </w:t>
        </w:r>
      </w:ins>
      <w:r w:rsidRPr="00FB1437">
        <w:t>Excel and the role it can play in data collection, organization, and analysis</w:t>
      </w:r>
      <w:ins w:id="112" w:author="Katrina L Binaku" w:date="2013-01-07T13:41:00Z">
        <w:r>
          <w:t xml:space="preserve"> will be completed early</w:t>
        </w:r>
      </w:ins>
      <w:ins w:id="113" w:author="Katrina L Binaku" w:date="2013-01-07T13:44:00Z">
        <w:r>
          <w:t xml:space="preserve"> on</w:t>
        </w:r>
      </w:ins>
      <w:ins w:id="114" w:author="Katrina L Binaku" w:date="2013-01-07T13:41:00Z">
        <w:r>
          <w:t xml:space="preserve"> in the semester</w:t>
        </w:r>
      </w:ins>
      <w:r w:rsidR="00082F0E">
        <w:t>.  I</w:t>
      </w:r>
      <w:r w:rsidR="00822BD5" w:rsidRPr="00FB1437">
        <w:t>t is important that the student be familiar with the usage of a program such as Excel if he or she has any intention of further work in the sciences, be it other undergraduate level classes, graduate school, and/or a career in the sciences.</w:t>
      </w:r>
      <w:ins w:id="115" w:author="Katrina L Binaku" w:date="2013-01-07T13:41:00Z">
        <w:r w:rsidR="009B2C17">
          <w:t xml:space="preserve"> The Instructor and TA will dedicate part of a lab period to review Excel</w:t>
        </w:r>
      </w:ins>
      <w:ins w:id="116" w:author="Katrina L Binaku" w:date="2013-01-07T13:44:00Z">
        <w:r w:rsidR="00582E3A">
          <w:t xml:space="preserve"> in a computer lab</w:t>
        </w:r>
      </w:ins>
      <w:ins w:id="117" w:author="Katrina L Binaku" w:date="2013-01-07T13:41:00Z">
        <w:r w:rsidR="00680D3C">
          <w:t xml:space="preserve">; </w:t>
        </w:r>
      </w:ins>
      <w:ins w:id="118" w:author="Katrina L Binaku" w:date="2013-01-07T14:11:00Z">
        <w:r w:rsidR="00680D3C">
          <w:t>each</w:t>
        </w:r>
      </w:ins>
      <w:ins w:id="119" w:author="Katrina L Binaku" w:date="2013-01-07T13:41:00Z">
        <w:r w:rsidR="009B2C17">
          <w:t xml:space="preserve"> students will have to generate an Excel spreadsheet during this re</w:t>
        </w:r>
      </w:ins>
      <w:ins w:id="120" w:author="Katrina L Binaku" w:date="2013-01-07T13:42:00Z">
        <w:r w:rsidR="009B2C17">
          <w:t xml:space="preserve">view, completing the </w:t>
        </w:r>
      </w:ins>
      <w:ins w:id="121" w:author="Katrina L Binaku" w:date="2013-01-07T14:10:00Z">
        <w:r w:rsidR="00680D3C">
          <w:t xml:space="preserve">mentioned </w:t>
        </w:r>
      </w:ins>
      <w:ins w:id="122" w:author="Katrina L Binaku" w:date="2013-01-07T13:42:00Z">
        <w:r w:rsidR="009B2C17">
          <w:t>Excel assignment along the way. The completed</w:t>
        </w:r>
      </w:ins>
      <w:ins w:id="123" w:author="Katrina L Binaku" w:date="2013-01-07T14:10:00Z">
        <w:r w:rsidR="00680D3C">
          <w:t xml:space="preserve"> Excel spreadsheet</w:t>
        </w:r>
      </w:ins>
      <w:ins w:id="124" w:author="Katrina L Binaku" w:date="2013-01-07T13:42:00Z">
        <w:r w:rsidR="009B2C17">
          <w:t xml:space="preserve"> must be emailed to the TA </w:t>
        </w:r>
      </w:ins>
      <w:ins w:id="125" w:author="Katrina L Binaku" w:date="2013-01-07T13:45:00Z">
        <w:r w:rsidR="00582E3A">
          <w:t xml:space="preserve">at the end of this review </w:t>
        </w:r>
      </w:ins>
      <w:ins w:id="126" w:author="Katrina L Binaku" w:date="2013-01-07T13:43:00Z">
        <w:r w:rsidR="009B2C17">
          <w:t>and</w:t>
        </w:r>
      </w:ins>
      <w:ins w:id="127" w:author="Katrina L Binaku" w:date="2013-01-07T13:45:00Z">
        <w:r w:rsidR="00582E3A">
          <w:t xml:space="preserve"> the</w:t>
        </w:r>
      </w:ins>
      <w:ins w:id="128" w:author="Katrina L Binaku" w:date="2013-01-07T13:43:00Z">
        <w:r w:rsidR="009B2C17">
          <w:t xml:space="preserve"> TA will dismiss you from the computer lab once the assignment is received in her/his Inbox. This exercise is not optional; it is a manda</w:t>
        </w:r>
      </w:ins>
      <w:ins w:id="129" w:author="Katrina L Binaku" w:date="2013-01-07T13:44:00Z">
        <w:r w:rsidR="009B2C17">
          <w:t>tory portion of the course.</w:t>
        </w:r>
      </w:ins>
    </w:p>
    <w:p w:rsidR="0074740A" w:rsidRPr="00FB1437" w:rsidRDefault="0074740A" w:rsidP="006E2A50">
      <w:pPr>
        <w:contextualSpacing/>
        <w:rPr>
          <w:b/>
          <w:sz w:val="16"/>
          <w:szCs w:val="16"/>
        </w:rPr>
      </w:pPr>
    </w:p>
    <w:p w:rsidR="00822BD5" w:rsidRPr="00FB1437" w:rsidRDefault="00822BD5" w:rsidP="006E2A50">
      <w:pPr>
        <w:contextualSpacing/>
        <w:rPr>
          <w:b/>
          <w:sz w:val="24"/>
          <w:szCs w:val="24"/>
        </w:rPr>
      </w:pPr>
      <w:r w:rsidRPr="00FB1437">
        <w:rPr>
          <w:b/>
          <w:sz w:val="24"/>
          <w:szCs w:val="24"/>
        </w:rPr>
        <w:t xml:space="preserve">Grading Policy    </w:t>
      </w:r>
    </w:p>
    <w:p w:rsidR="006E2A50" w:rsidRPr="00FB1437" w:rsidRDefault="000B0FEF" w:rsidP="006E2A50">
      <w:pPr>
        <w:contextualSpacing/>
      </w:pPr>
      <w:r w:rsidRPr="00FB1437">
        <w:t>The grading policy establish</w:t>
      </w:r>
      <w:r w:rsidR="007848CF" w:rsidRPr="00FB1437">
        <w:t>ed</w:t>
      </w:r>
      <w:r w:rsidRPr="00FB1437">
        <w:t xml:space="preserve"> here is subject to change at the discretion of the Professor and/or the Teaching Assistant.</w:t>
      </w:r>
    </w:p>
    <w:p w:rsidR="000B0FEF" w:rsidRPr="00FB1437" w:rsidRDefault="000B0FEF" w:rsidP="006E2A50">
      <w:pPr>
        <w:contextualSpacing/>
        <w:rPr>
          <w:b/>
          <w:sz w:val="24"/>
          <w:szCs w:val="24"/>
        </w:rPr>
        <w:sectPr w:rsidR="000B0FEF" w:rsidRPr="00FB1437" w:rsidSect="000B0FEF">
          <w:type w:val="continuous"/>
          <w:pgSz w:w="12240" w:h="15840"/>
          <w:pgMar w:top="1440" w:right="1080" w:bottom="1440" w:left="1080" w:header="720" w:footer="720" w:gutter="0"/>
          <w:cols w:space="720"/>
          <w:docGrid w:linePitch="360"/>
        </w:sectPr>
      </w:pPr>
    </w:p>
    <w:tbl>
      <w:tblPr>
        <w:tblW w:w="4944" w:type="dxa"/>
        <w:tblInd w:w="89" w:type="dxa"/>
        <w:tblLook w:val="04A0" w:firstRow="1" w:lastRow="0" w:firstColumn="1" w:lastColumn="0" w:noHBand="0" w:noVBand="1"/>
      </w:tblPr>
      <w:tblGrid>
        <w:gridCol w:w="3169"/>
        <w:gridCol w:w="900"/>
        <w:gridCol w:w="984"/>
      </w:tblGrid>
      <w:tr w:rsidR="00D36898" w:rsidRPr="00FB1437" w:rsidTr="00CC2916">
        <w:trPr>
          <w:trHeight w:val="315"/>
        </w:trPr>
        <w:tc>
          <w:tcPr>
            <w:tcW w:w="316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b/>
                <w:bCs/>
                <w:sz w:val="24"/>
                <w:szCs w:val="24"/>
              </w:rPr>
            </w:pPr>
            <w:r w:rsidRPr="00FB1437">
              <w:rPr>
                <w:rFonts w:eastAsia="Times New Roman"/>
                <w:b/>
                <w:bCs/>
                <w:sz w:val="24"/>
                <w:szCs w:val="24"/>
              </w:rPr>
              <w:lastRenderedPageBreak/>
              <w:t>Grading Category</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jc w:val="center"/>
              <w:rPr>
                <w:rFonts w:eastAsia="Times New Roman"/>
                <w:b/>
                <w:bCs/>
                <w:sz w:val="24"/>
                <w:szCs w:val="24"/>
              </w:rPr>
            </w:pPr>
            <w:r w:rsidRPr="00FB1437">
              <w:rPr>
                <w:rFonts w:eastAsia="Times New Roman"/>
                <w:b/>
                <w:bCs/>
                <w:sz w:val="24"/>
                <w:szCs w:val="24"/>
              </w:rPr>
              <w:t>Pts</w:t>
            </w:r>
          </w:p>
        </w:tc>
        <w:tc>
          <w:tcPr>
            <w:tcW w:w="875" w:type="dxa"/>
            <w:tcBorders>
              <w:top w:val="single" w:sz="8" w:space="0" w:color="auto"/>
              <w:left w:val="nil"/>
              <w:bottom w:val="single" w:sz="4" w:space="0" w:color="auto"/>
              <w:right w:val="single" w:sz="8" w:space="0" w:color="auto"/>
            </w:tcBorders>
            <w:shd w:val="clear" w:color="auto" w:fill="auto"/>
            <w:noWrap/>
            <w:vAlign w:val="bottom"/>
            <w:hideMark/>
          </w:tcPr>
          <w:p w:rsidR="00D36898" w:rsidRPr="00FB1437" w:rsidRDefault="00D36898" w:rsidP="006E2A50">
            <w:pPr>
              <w:spacing w:after="0" w:line="240" w:lineRule="auto"/>
              <w:contextualSpacing/>
              <w:jc w:val="center"/>
              <w:rPr>
                <w:rFonts w:eastAsia="Times New Roman"/>
                <w:b/>
                <w:bCs/>
                <w:sz w:val="24"/>
                <w:szCs w:val="24"/>
              </w:rPr>
            </w:pPr>
            <w:r w:rsidRPr="00FB1437">
              <w:rPr>
                <w:rFonts w:eastAsia="Times New Roman"/>
                <w:b/>
                <w:bCs/>
                <w:sz w:val="24"/>
                <w:szCs w:val="24"/>
              </w:rPr>
              <w:t>Percent</w:t>
            </w:r>
          </w:p>
        </w:tc>
      </w:tr>
      <w:tr w:rsidR="00D36898" w:rsidRPr="00FB1437" w:rsidTr="00CC2916">
        <w:trPr>
          <w:trHeight w:val="315"/>
        </w:trPr>
        <w:tc>
          <w:tcPr>
            <w:tcW w:w="3169" w:type="dxa"/>
            <w:tcBorders>
              <w:top w:val="nil"/>
              <w:left w:val="single" w:sz="8" w:space="0" w:color="auto"/>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sz w:val="24"/>
                <w:szCs w:val="24"/>
              </w:rPr>
            </w:pPr>
            <w:r w:rsidRPr="00FB1437">
              <w:rPr>
                <w:rFonts w:eastAsia="Times New Roman"/>
                <w:sz w:val="24"/>
                <w:szCs w:val="24"/>
              </w:rPr>
              <w:t>Analytical Findings</w:t>
            </w:r>
            <w:r w:rsidR="00CC2916" w:rsidRPr="00FB1437">
              <w:rPr>
                <w:rFonts w:eastAsia="Times New Roman"/>
                <w:sz w:val="24"/>
                <w:szCs w:val="24"/>
              </w:rPr>
              <w:t xml:space="preserve"> (Accuracy)</w:t>
            </w:r>
          </w:p>
        </w:tc>
        <w:tc>
          <w:tcPr>
            <w:tcW w:w="900" w:type="dxa"/>
            <w:tcBorders>
              <w:top w:val="nil"/>
              <w:left w:val="nil"/>
              <w:bottom w:val="single" w:sz="4" w:space="0" w:color="auto"/>
              <w:right w:val="single" w:sz="4" w:space="0" w:color="auto"/>
            </w:tcBorders>
            <w:shd w:val="clear" w:color="auto" w:fill="auto"/>
            <w:noWrap/>
            <w:vAlign w:val="bottom"/>
            <w:hideMark/>
          </w:tcPr>
          <w:p w:rsidR="00D36898" w:rsidRPr="00FB1437" w:rsidRDefault="00DE0445" w:rsidP="006E2A50">
            <w:pPr>
              <w:spacing w:after="0" w:line="240" w:lineRule="auto"/>
              <w:contextualSpacing/>
              <w:jc w:val="center"/>
              <w:rPr>
                <w:rFonts w:eastAsia="Times New Roman"/>
                <w:b/>
                <w:bCs/>
              </w:rPr>
            </w:pPr>
            <w:r w:rsidRPr="00FB1437">
              <w:rPr>
                <w:rFonts w:eastAsia="Times New Roman"/>
                <w:b/>
                <w:bCs/>
              </w:rPr>
              <w:t>1200</w:t>
            </w:r>
          </w:p>
        </w:tc>
        <w:tc>
          <w:tcPr>
            <w:tcW w:w="875" w:type="dxa"/>
            <w:tcBorders>
              <w:top w:val="nil"/>
              <w:left w:val="nil"/>
              <w:bottom w:val="single" w:sz="4" w:space="0" w:color="auto"/>
              <w:right w:val="single" w:sz="8" w:space="0" w:color="auto"/>
            </w:tcBorders>
            <w:shd w:val="clear" w:color="auto" w:fill="auto"/>
            <w:noWrap/>
            <w:vAlign w:val="bottom"/>
            <w:hideMark/>
          </w:tcPr>
          <w:p w:rsidR="00D36898" w:rsidRPr="00FB1437" w:rsidRDefault="00E169B7" w:rsidP="00E169B7">
            <w:pPr>
              <w:spacing w:after="0" w:line="240" w:lineRule="auto"/>
              <w:contextualSpacing/>
              <w:jc w:val="center"/>
              <w:rPr>
                <w:rFonts w:eastAsia="Times New Roman"/>
                <w:sz w:val="20"/>
                <w:szCs w:val="20"/>
              </w:rPr>
            </w:pPr>
            <w:r w:rsidRPr="00FB1437">
              <w:rPr>
                <w:rFonts w:eastAsia="Times New Roman"/>
                <w:sz w:val="20"/>
                <w:szCs w:val="20"/>
              </w:rPr>
              <w:t xml:space="preserve">60 </w:t>
            </w:r>
            <w:r w:rsidR="00D00010" w:rsidRPr="00FB1437">
              <w:rPr>
                <w:rFonts w:eastAsia="Times New Roman"/>
                <w:sz w:val="20"/>
                <w:szCs w:val="20"/>
              </w:rPr>
              <w:t>%</w:t>
            </w:r>
          </w:p>
        </w:tc>
      </w:tr>
      <w:tr w:rsidR="00D36898" w:rsidRPr="00FB1437" w:rsidTr="00CC2916">
        <w:trPr>
          <w:trHeight w:val="315"/>
        </w:trPr>
        <w:tc>
          <w:tcPr>
            <w:tcW w:w="3169" w:type="dxa"/>
            <w:tcBorders>
              <w:top w:val="nil"/>
              <w:left w:val="single" w:sz="8" w:space="0" w:color="auto"/>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sz w:val="24"/>
                <w:szCs w:val="24"/>
              </w:rPr>
            </w:pPr>
            <w:r w:rsidRPr="00FB1437">
              <w:rPr>
                <w:rFonts w:eastAsia="Times New Roman"/>
                <w:sz w:val="24"/>
                <w:szCs w:val="24"/>
              </w:rPr>
              <w:t xml:space="preserve">Detailed Laboratory Reports   </w:t>
            </w:r>
          </w:p>
        </w:tc>
        <w:tc>
          <w:tcPr>
            <w:tcW w:w="900" w:type="dxa"/>
            <w:tcBorders>
              <w:top w:val="nil"/>
              <w:left w:val="nil"/>
              <w:bottom w:val="single" w:sz="4" w:space="0" w:color="auto"/>
              <w:right w:val="single" w:sz="4" w:space="0" w:color="auto"/>
            </w:tcBorders>
            <w:shd w:val="clear" w:color="auto" w:fill="auto"/>
            <w:noWrap/>
            <w:vAlign w:val="bottom"/>
            <w:hideMark/>
          </w:tcPr>
          <w:p w:rsidR="00CC2916" w:rsidRPr="00FB1437" w:rsidRDefault="00E169B7" w:rsidP="006E2A50">
            <w:pPr>
              <w:spacing w:after="0" w:line="240" w:lineRule="auto"/>
              <w:contextualSpacing/>
              <w:jc w:val="center"/>
              <w:rPr>
                <w:rFonts w:eastAsia="Times New Roman"/>
                <w:b/>
                <w:bCs/>
              </w:rPr>
            </w:pPr>
            <w:r w:rsidRPr="00FB1437">
              <w:rPr>
                <w:rFonts w:eastAsia="Times New Roman"/>
                <w:b/>
                <w:bCs/>
              </w:rPr>
              <w:t>450</w:t>
            </w:r>
          </w:p>
        </w:tc>
        <w:tc>
          <w:tcPr>
            <w:tcW w:w="875" w:type="dxa"/>
            <w:tcBorders>
              <w:top w:val="nil"/>
              <w:left w:val="nil"/>
              <w:bottom w:val="single" w:sz="4" w:space="0" w:color="auto"/>
              <w:right w:val="single" w:sz="8" w:space="0" w:color="auto"/>
            </w:tcBorders>
            <w:shd w:val="clear" w:color="auto" w:fill="auto"/>
            <w:noWrap/>
            <w:vAlign w:val="bottom"/>
            <w:hideMark/>
          </w:tcPr>
          <w:p w:rsidR="00D36898" w:rsidRPr="00FB1437" w:rsidRDefault="00E169B7" w:rsidP="00E169B7">
            <w:pPr>
              <w:spacing w:after="0" w:line="240" w:lineRule="auto"/>
              <w:contextualSpacing/>
              <w:jc w:val="center"/>
              <w:rPr>
                <w:rFonts w:eastAsia="Times New Roman"/>
                <w:sz w:val="20"/>
                <w:szCs w:val="20"/>
              </w:rPr>
            </w:pPr>
            <w:r w:rsidRPr="00FB1437">
              <w:rPr>
                <w:rFonts w:eastAsia="Times New Roman"/>
                <w:sz w:val="20"/>
                <w:szCs w:val="20"/>
              </w:rPr>
              <w:t xml:space="preserve">22.5 </w:t>
            </w:r>
            <w:r w:rsidR="007848CF" w:rsidRPr="00FB1437">
              <w:rPr>
                <w:rFonts w:eastAsia="Times New Roman"/>
                <w:sz w:val="20"/>
                <w:szCs w:val="20"/>
              </w:rPr>
              <w:t>%</w:t>
            </w:r>
          </w:p>
        </w:tc>
      </w:tr>
      <w:tr w:rsidR="00D36898" w:rsidRPr="00FB1437" w:rsidTr="00CC2916">
        <w:trPr>
          <w:trHeight w:val="315"/>
        </w:trPr>
        <w:tc>
          <w:tcPr>
            <w:tcW w:w="3169" w:type="dxa"/>
            <w:tcBorders>
              <w:top w:val="nil"/>
              <w:left w:val="single" w:sz="8" w:space="0" w:color="auto"/>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sz w:val="24"/>
                <w:szCs w:val="24"/>
              </w:rPr>
            </w:pPr>
            <w:r w:rsidRPr="00FB1437">
              <w:rPr>
                <w:rFonts w:eastAsia="Times New Roman"/>
                <w:sz w:val="24"/>
                <w:szCs w:val="24"/>
              </w:rPr>
              <w:t>Lab Quizzes</w:t>
            </w:r>
          </w:p>
        </w:tc>
        <w:tc>
          <w:tcPr>
            <w:tcW w:w="900" w:type="dxa"/>
            <w:tcBorders>
              <w:top w:val="nil"/>
              <w:left w:val="nil"/>
              <w:bottom w:val="single" w:sz="4" w:space="0" w:color="auto"/>
              <w:right w:val="single" w:sz="4" w:space="0" w:color="auto"/>
            </w:tcBorders>
            <w:shd w:val="clear" w:color="auto" w:fill="auto"/>
            <w:noWrap/>
            <w:vAlign w:val="bottom"/>
            <w:hideMark/>
          </w:tcPr>
          <w:p w:rsidR="00D36898" w:rsidRPr="00FB1437" w:rsidRDefault="004C32B3" w:rsidP="006E2A50">
            <w:pPr>
              <w:spacing w:after="0" w:line="240" w:lineRule="auto"/>
              <w:contextualSpacing/>
              <w:jc w:val="center"/>
              <w:rPr>
                <w:rFonts w:eastAsia="Times New Roman"/>
                <w:b/>
                <w:bCs/>
              </w:rPr>
            </w:pPr>
            <w:r w:rsidRPr="00FB1437">
              <w:rPr>
                <w:rFonts w:eastAsia="Times New Roman"/>
                <w:b/>
                <w:bCs/>
              </w:rPr>
              <w:t>90</w:t>
            </w:r>
          </w:p>
        </w:tc>
        <w:tc>
          <w:tcPr>
            <w:tcW w:w="875" w:type="dxa"/>
            <w:tcBorders>
              <w:top w:val="nil"/>
              <w:left w:val="nil"/>
              <w:bottom w:val="single" w:sz="4" w:space="0" w:color="auto"/>
              <w:right w:val="single" w:sz="8" w:space="0" w:color="auto"/>
            </w:tcBorders>
            <w:shd w:val="clear" w:color="auto" w:fill="auto"/>
            <w:noWrap/>
            <w:vAlign w:val="bottom"/>
            <w:hideMark/>
          </w:tcPr>
          <w:p w:rsidR="00D36898" w:rsidRPr="00FB1437" w:rsidRDefault="00E169B7" w:rsidP="006E2A50">
            <w:pPr>
              <w:spacing w:after="0" w:line="240" w:lineRule="auto"/>
              <w:contextualSpacing/>
              <w:jc w:val="center"/>
              <w:rPr>
                <w:rFonts w:eastAsia="Times New Roman"/>
                <w:sz w:val="20"/>
                <w:szCs w:val="20"/>
              </w:rPr>
            </w:pPr>
            <w:r w:rsidRPr="00FB1437">
              <w:rPr>
                <w:rFonts w:eastAsia="Times New Roman"/>
                <w:sz w:val="20"/>
                <w:szCs w:val="20"/>
              </w:rPr>
              <w:t>4.5</w:t>
            </w:r>
            <w:r w:rsidR="007848CF" w:rsidRPr="00FB1437">
              <w:rPr>
                <w:rFonts w:eastAsia="Times New Roman"/>
                <w:sz w:val="20"/>
                <w:szCs w:val="20"/>
              </w:rPr>
              <w:t>%</w:t>
            </w:r>
          </w:p>
        </w:tc>
      </w:tr>
      <w:tr w:rsidR="00D36898" w:rsidRPr="00FB1437" w:rsidTr="00CC2916">
        <w:trPr>
          <w:trHeight w:val="315"/>
        </w:trPr>
        <w:tc>
          <w:tcPr>
            <w:tcW w:w="3169" w:type="dxa"/>
            <w:tcBorders>
              <w:top w:val="nil"/>
              <w:left w:val="single" w:sz="8" w:space="0" w:color="auto"/>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sz w:val="24"/>
                <w:szCs w:val="24"/>
              </w:rPr>
            </w:pPr>
            <w:del w:id="130" w:author="Katrina L Binaku" w:date="2013-01-07T13:59:00Z">
              <w:r w:rsidRPr="00FB1437" w:rsidDel="00E95229">
                <w:rPr>
                  <w:rFonts w:eastAsia="Times New Roman"/>
                  <w:sz w:val="24"/>
                  <w:szCs w:val="24"/>
                </w:rPr>
                <w:delText>Excel Exercise</w:delText>
              </w:r>
            </w:del>
            <w:ins w:id="131" w:author="Katrina L Binaku" w:date="2013-01-07T13:59:00Z">
              <w:r w:rsidR="00E95229">
                <w:rPr>
                  <w:rFonts w:eastAsia="Times New Roman"/>
                  <w:sz w:val="24"/>
                  <w:szCs w:val="24"/>
                </w:rPr>
                <w:t>Lab Notebook</w:t>
              </w:r>
            </w:ins>
          </w:p>
        </w:tc>
        <w:tc>
          <w:tcPr>
            <w:tcW w:w="900" w:type="dxa"/>
            <w:tcBorders>
              <w:top w:val="nil"/>
              <w:left w:val="nil"/>
              <w:bottom w:val="single" w:sz="4" w:space="0" w:color="auto"/>
              <w:right w:val="single" w:sz="4" w:space="0" w:color="auto"/>
            </w:tcBorders>
            <w:shd w:val="clear" w:color="auto" w:fill="auto"/>
            <w:noWrap/>
            <w:vAlign w:val="bottom"/>
            <w:hideMark/>
          </w:tcPr>
          <w:p w:rsidR="00D36898" w:rsidRPr="00FB1437" w:rsidRDefault="00DE0445" w:rsidP="006E2A50">
            <w:pPr>
              <w:spacing w:after="0" w:line="240" w:lineRule="auto"/>
              <w:contextualSpacing/>
              <w:jc w:val="center"/>
              <w:rPr>
                <w:rFonts w:eastAsia="Times New Roman"/>
                <w:b/>
                <w:bCs/>
              </w:rPr>
            </w:pPr>
            <w:r w:rsidRPr="00FB1437">
              <w:rPr>
                <w:rFonts w:eastAsia="Times New Roman"/>
                <w:b/>
                <w:bCs/>
              </w:rPr>
              <w:t>60</w:t>
            </w:r>
          </w:p>
        </w:tc>
        <w:tc>
          <w:tcPr>
            <w:tcW w:w="875" w:type="dxa"/>
            <w:tcBorders>
              <w:top w:val="nil"/>
              <w:left w:val="nil"/>
              <w:bottom w:val="single" w:sz="4" w:space="0" w:color="auto"/>
              <w:right w:val="single" w:sz="8" w:space="0" w:color="auto"/>
            </w:tcBorders>
            <w:shd w:val="clear" w:color="auto" w:fill="auto"/>
            <w:noWrap/>
            <w:vAlign w:val="bottom"/>
            <w:hideMark/>
          </w:tcPr>
          <w:p w:rsidR="00D36898" w:rsidRPr="00FB1437" w:rsidRDefault="00E169B7" w:rsidP="006E2A50">
            <w:pPr>
              <w:spacing w:after="0" w:line="240" w:lineRule="auto"/>
              <w:contextualSpacing/>
              <w:jc w:val="center"/>
              <w:rPr>
                <w:rFonts w:eastAsia="Times New Roman"/>
                <w:sz w:val="20"/>
                <w:szCs w:val="20"/>
              </w:rPr>
            </w:pPr>
            <w:r w:rsidRPr="00FB1437">
              <w:rPr>
                <w:rFonts w:eastAsia="Times New Roman"/>
                <w:sz w:val="20"/>
                <w:szCs w:val="20"/>
              </w:rPr>
              <w:t>3</w:t>
            </w:r>
            <w:r w:rsidR="007848CF" w:rsidRPr="00FB1437">
              <w:rPr>
                <w:rFonts w:eastAsia="Times New Roman"/>
                <w:sz w:val="20"/>
                <w:szCs w:val="20"/>
              </w:rPr>
              <w:t>%</w:t>
            </w:r>
          </w:p>
        </w:tc>
      </w:tr>
      <w:tr w:rsidR="00D36898" w:rsidRPr="00FB1437" w:rsidTr="00CC2916">
        <w:trPr>
          <w:trHeight w:val="315"/>
        </w:trPr>
        <w:tc>
          <w:tcPr>
            <w:tcW w:w="3169" w:type="dxa"/>
            <w:tcBorders>
              <w:top w:val="nil"/>
              <w:left w:val="single" w:sz="8" w:space="0" w:color="auto"/>
              <w:bottom w:val="single" w:sz="4"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sz w:val="24"/>
                <w:szCs w:val="24"/>
              </w:rPr>
            </w:pPr>
            <w:r w:rsidRPr="00FB1437">
              <w:rPr>
                <w:rFonts w:eastAsia="Times New Roman"/>
                <w:sz w:val="24"/>
                <w:szCs w:val="24"/>
              </w:rPr>
              <w:lastRenderedPageBreak/>
              <w:t>Midterm exam</w:t>
            </w:r>
          </w:p>
        </w:tc>
        <w:tc>
          <w:tcPr>
            <w:tcW w:w="900" w:type="dxa"/>
            <w:tcBorders>
              <w:top w:val="nil"/>
              <w:left w:val="nil"/>
              <w:bottom w:val="single" w:sz="4" w:space="0" w:color="auto"/>
              <w:right w:val="single" w:sz="4" w:space="0" w:color="auto"/>
            </w:tcBorders>
            <w:shd w:val="clear" w:color="auto" w:fill="auto"/>
            <w:noWrap/>
            <w:vAlign w:val="bottom"/>
            <w:hideMark/>
          </w:tcPr>
          <w:p w:rsidR="00D36898" w:rsidRPr="00FB1437" w:rsidRDefault="004C32B3" w:rsidP="006E2A50">
            <w:pPr>
              <w:spacing w:after="0" w:line="240" w:lineRule="auto"/>
              <w:contextualSpacing/>
              <w:jc w:val="center"/>
              <w:rPr>
                <w:rFonts w:eastAsia="Times New Roman"/>
                <w:b/>
                <w:bCs/>
              </w:rPr>
            </w:pPr>
            <w:r w:rsidRPr="00FB1437">
              <w:rPr>
                <w:rFonts w:eastAsia="Times New Roman"/>
                <w:b/>
                <w:bCs/>
              </w:rPr>
              <w:t>100</w:t>
            </w:r>
          </w:p>
        </w:tc>
        <w:tc>
          <w:tcPr>
            <w:tcW w:w="875" w:type="dxa"/>
            <w:tcBorders>
              <w:top w:val="nil"/>
              <w:left w:val="nil"/>
              <w:bottom w:val="single" w:sz="4" w:space="0" w:color="auto"/>
              <w:right w:val="single" w:sz="8" w:space="0" w:color="auto"/>
            </w:tcBorders>
            <w:shd w:val="clear" w:color="auto" w:fill="auto"/>
            <w:noWrap/>
            <w:vAlign w:val="bottom"/>
            <w:hideMark/>
          </w:tcPr>
          <w:p w:rsidR="00D36898" w:rsidRPr="00FB1437" w:rsidRDefault="004C32B3" w:rsidP="00E169B7">
            <w:pPr>
              <w:spacing w:after="0" w:line="240" w:lineRule="auto"/>
              <w:contextualSpacing/>
              <w:jc w:val="center"/>
              <w:rPr>
                <w:rFonts w:eastAsia="Times New Roman"/>
                <w:sz w:val="20"/>
                <w:szCs w:val="20"/>
              </w:rPr>
            </w:pPr>
            <w:r w:rsidRPr="00FB1437">
              <w:rPr>
                <w:rFonts w:eastAsia="Times New Roman"/>
                <w:sz w:val="20"/>
                <w:szCs w:val="20"/>
              </w:rPr>
              <w:t>5</w:t>
            </w:r>
            <w:r w:rsidR="007848CF" w:rsidRPr="00FB1437">
              <w:rPr>
                <w:rFonts w:eastAsia="Times New Roman"/>
                <w:sz w:val="20"/>
                <w:szCs w:val="20"/>
              </w:rPr>
              <w:t>%</w:t>
            </w:r>
          </w:p>
        </w:tc>
      </w:tr>
      <w:tr w:rsidR="00D36898" w:rsidRPr="00FB1437" w:rsidTr="00CC2916">
        <w:trPr>
          <w:trHeight w:val="315"/>
        </w:trPr>
        <w:tc>
          <w:tcPr>
            <w:tcW w:w="3169" w:type="dxa"/>
            <w:tcBorders>
              <w:top w:val="nil"/>
              <w:left w:val="single" w:sz="8" w:space="0" w:color="auto"/>
              <w:bottom w:val="single" w:sz="12" w:space="0" w:color="auto"/>
              <w:right w:val="single" w:sz="4" w:space="0" w:color="auto"/>
            </w:tcBorders>
            <w:shd w:val="clear" w:color="auto" w:fill="auto"/>
            <w:noWrap/>
            <w:vAlign w:val="bottom"/>
            <w:hideMark/>
          </w:tcPr>
          <w:p w:rsidR="00D36898" w:rsidRPr="00FB1437" w:rsidRDefault="00D36898" w:rsidP="006E2A50">
            <w:pPr>
              <w:spacing w:after="0" w:line="240" w:lineRule="auto"/>
              <w:contextualSpacing/>
              <w:rPr>
                <w:rFonts w:eastAsia="Times New Roman"/>
                <w:sz w:val="24"/>
                <w:szCs w:val="24"/>
              </w:rPr>
            </w:pPr>
            <w:r w:rsidRPr="00FB1437">
              <w:rPr>
                <w:rFonts w:eastAsia="Times New Roman"/>
                <w:sz w:val="24"/>
                <w:szCs w:val="24"/>
              </w:rPr>
              <w:t>Final exam</w:t>
            </w:r>
          </w:p>
        </w:tc>
        <w:tc>
          <w:tcPr>
            <w:tcW w:w="900" w:type="dxa"/>
            <w:tcBorders>
              <w:top w:val="nil"/>
              <w:left w:val="nil"/>
              <w:bottom w:val="single" w:sz="12" w:space="0" w:color="auto"/>
              <w:right w:val="single" w:sz="4" w:space="0" w:color="auto"/>
            </w:tcBorders>
            <w:shd w:val="clear" w:color="auto" w:fill="auto"/>
            <w:noWrap/>
            <w:vAlign w:val="bottom"/>
            <w:hideMark/>
          </w:tcPr>
          <w:p w:rsidR="00D36898" w:rsidRPr="00FB1437" w:rsidRDefault="004C32B3" w:rsidP="006E2A50">
            <w:pPr>
              <w:spacing w:after="0" w:line="240" w:lineRule="auto"/>
              <w:contextualSpacing/>
              <w:jc w:val="center"/>
              <w:rPr>
                <w:rFonts w:eastAsia="Times New Roman"/>
                <w:b/>
                <w:bCs/>
              </w:rPr>
            </w:pPr>
            <w:r w:rsidRPr="00FB1437">
              <w:rPr>
                <w:rFonts w:eastAsia="Times New Roman"/>
                <w:b/>
                <w:bCs/>
              </w:rPr>
              <w:t>100</w:t>
            </w:r>
          </w:p>
        </w:tc>
        <w:tc>
          <w:tcPr>
            <w:tcW w:w="875" w:type="dxa"/>
            <w:tcBorders>
              <w:top w:val="nil"/>
              <w:left w:val="nil"/>
              <w:bottom w:val="single" w:sz="12" w:space="0" w:color="auto"/>
              <w:right w:val="single" w:sz="8" w:space="0" w:color="auto"/>
            </w:tcBorders>
            <w:shd w:val="clear" w:color="auto" w:fill="auto"/>
            <w:noWrap/>
            <w:vAlign w:val="bottom"/>
            <w:hideMark/>
          </w:tcPr>
          <w:p w:rsidR="00D36898" w:rsidRPr="00FB1437" w:rsidRDefault="004C32B3" w:rsidP="00E169B7">
            <w:pPr>
              <w:spacing w:after="0" w:line="240" w:lineRule="auto"/>
              <w:contextualSpacing/>
              <w:jc w:val="center"/>
              <w:rPr>
                <w:rFonts w:eastAsia="Times New Roman"/>
                <w:sz w:val="20"/>
                <w:szCs w:val="20"/>
              </w:rPr>
            </w:pPr>
            <w:r w:rsidRPr="00FB1437">
              <w:rPr>
                <w:rFonts w:eastAsia="Times New Roman"/>
                <w:sz w:val="20"/>
                <w:szCs w:val="20"/>
              </w:rPr>
              <w:t>5</w:t>
            </w:r>
            <w:r w:rsidR="007848CF" w:rsidRPr="00FB1437">
              <w:rPr>
                <w:rFonts w:eastAsia="Times New Roman"/>
                <w:sz w:val="20"/>
                <w:szCs w:val="20"/>
              </w:rPr>
              <w:t>%</w:t>
            </w:r>
          </w:p>
        </w:tc>
      </w:tr>
      <w:tr w:rsidR="006E2A50" w:rsidRPr="00FB1437" w:rsidTr="00CC2916">
        <w:trPr>
          <w:trHeight w:val="161"/>
        </w:trPr>
        <w:tc>
          <w:tcPr>
            <w:tcW w:w="3169" w:type="dxa"/>
            <w:tcBorders>
              <w:top w:val="single" w:sz="12" w:space="0" w:color="auto"/>
              <w:left w:val="single" w:sz="8" w:space="0" w:color="auto"/>
              <w:bottom w:val="single" w:sz="8" w:space="0" w:color="auto"/>
              <w:right w:val="single" w:sz="4" w:space="0" w:color="auto"/>
            </w:tcBorders>
            <w:shd w:val="clear" w:color="auto" w:fill="auto"/>
            <w:noWrap/>
            <w:vAlign w:val="bottom"/>
            <w:hideMark/>
          </w:tcPr>
          <w:p w:rsidR="006E2A50" w:rsidRPr="00FB1437" w:rsidRDefault="006E2A50" w:rsidP="006E2A50">
            <w:pPr>
              <w:spacing w:after="0" w:line="240" w:lineRule="auto"/>
              <w:contextualSpacing/>
              <w:rPr>
                <w:rFonts w:eastAsia="Times New Roman"/>
                <w:sz w:val="24"/>
                <w:szCs w:val="24"/>
              </w:rPr>
            </w:pPr>
            <w:r w:rsidRPr="00FB1437">
              <w:rPr>
                <w:rFonts w:eastAsia="Times New Roman"/>
                <w:sz w:val="24"/>
                <w:szCs w:val="24"/>
              </w:rPr>
              <w:t xml:space="preserve">Total </w:t>
            </w:r>
          </w:p>
        </w:tc>
        <w:tc>
          <w:tcPr>
            <w:tcW w:w="900" w:type="dxa"/>
            <w:tcBorders>
              <w:top w:val="single" w:sz="12" w:space="0" w:color="auto"/>
              <w:left w:val="nil"/>
              <w:bottom w:val="single" w:sz="8" w:space="0" w:color="auto"/>
              <w:right w:val="single" w:sz="4" w:space="0" w:color="auto"/>
            </w:tcBorders>
            <w:shd w:val="clear" w:color="auto" w:fill="auto"/>
            <w:noWrap/>
            <w:vAlign w:val="bottom"/>
            <w:hideMark/>
          </w:tcPr>
          <w:p w:rsidR="006E2A50" w:rsidRPr="00FB1437" w:rsidRDefault="00E169B7" w:rsidP="006E2A50">
            <w:pPr>
              <w:spacing w:after="0" w:line="240" w:lineRule="auto"/>
              <w:contextualSpacing/>
              <w:jc w:val="center"/>
              <w:rPr>
                <w:rFonts w:eastAsia="Times New Roman"/>
                <w:b/>
                <w:bCs/>
              </w:rPr>
            </w:pPr>
            <w:r w:rsidRPr="00FB1437">
              <w:rPr>
                <w:rFonts w:eastAsia="Times New Roman"/>
                <w:b/>
                <w:bCs/>
              </w:rPr>
              <w:t>2000</w:t>
            </w:r>
          </w:p>
        </w:tc>
        <w:tc>
          <w:tcPr>
            <w:tcW w:w="875" w:type="dxa"/>
            <w:tcBorders>
              <w:top w:val="single" w:sz="12" w:space="0" w:color="auto"/>
              <w:left w:val="nil"/>
              <w:bottom w:val="single" w:sz="8" w:space="0" w:color="auto"/>
              <w:right w:val="single" w:sz="8" w:space="0" w:color="auto"/>
            </w:tcBorders>
            <w:shd w:val="clear" w:color="auto" w:fill="auto"/>
            <w:noWrap/>
            <w:vAlign w:val="bottom"/>
            <w:hideMark/>
          </w:tcPr>
          <w:p w:rsidR="006E2A50" w:rsidRPr="00FB1437" w:rsidRDefault="006E2A50" w:rsidP="006E2A50">
            <w:pPr>
              <w:spacing w:after="0" w:line="240" w:lineRule="auto"/>
              <w:contextualSpacing/>
              <w:jc w:val="center"/>
              <w:rPr>
                <w:rFonts w:eastAsia="Times New Roman"/>
                <w:sz w:val="20"/>
                <w:szCs w:val="20"/>
              </w:rPr>
            </w:pPr>
            <w:r w:rsidRPr="00FB1437">
              <w:rPr>
                <w:rFonts w:eastAsia="Times New Roman"/>
                <w:sz w:val="20"/>
                <w:szCs w:val="20"/>
              </w:rPr>
              <w:t>100.0%</w:t>
            </w:r>
          </w:p>
        </w:tc>
      </w:tr>
    </w:tbl>
    <w:p w:rsidR="00822BD5" w:rsidRPr="00FB1437" w:rsidRDefault="00822BD5" w:rsidP="006E2A50">
      <w:pPr>
        <w:contextualSpacing/>
        <w:jc w:val="center"/>
        <w:rPr>
          <w:b/>
          <w:sz w:val="28"/>
          <w:szCs w:val="28"/>
        </w:rPr>
      </w:pPr>
      <w:r w:rsidRPr="00FB1437">
        <w:rPr>
          <w:b/>
          <w:sz w:val="28"/>
          <w:szCs w:val="28"/>
        </w:rPr>
        <w:t>Grade Assignment: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540"/>
      </w:tblGrid>
      <w:tr w:rsidR="00822BD5" w:rsidRPr="00FB1437">
        <w:trPr>
          <w:jc w:val="center"/>
        </w:trPr>
        <w:tc>
          <w:tcPr>
            <w:tcW w:w="1638" w:type="dxa"/>
          </w:tcPr>
          <w:p w:rsidR="00822BD5" w:rsidRPr="00FB1437" w:rsidRDefault="00822BD5" w:rsidP="006E2A50">
            <w:pPr>
              <w:spacing w:after="0"/>
              <w:contextualSpacing/>
              <w:rPr>
                <w:b/>
                <w:sz w:val="24"/>
                <w:szCs w:val="24"/>
              </w:rPr>
            </w:pPr>
            <w:r w:rsidRPr="00FB1437">
              <w:rPr>
                <w:b/>
                <w:sz w:val="24"/>
                <w:szCs w:val="24"/>
              </w:rPr>
              <w:t>Points</w:t>
            </w:r>
          </w:p>
        </w:tc>
        <w:tc>
          <w:tcPr>
            <w:tcW w:w="540" w:type="dxa"/>
          </w:tcPr>
          <w:p w:rsidR="00822BD5" w:rsidRPr="00FB1437" w:rsidRDefault="00822BD5" w:rsidP="006E2A50">
            <w:pPr>
              <w:spacing w:after="0"/>
              <w:contextualSpacing/>
              <w:rPr>
                <w:b/>
                <w:sz w:val="24"/>
                <w:szCs w:val="24"/>
              </w:rPr>
            </w:pPr>
          </w:p>
        </w:tc>
      </w:tr>
      <w:tr w:rsidR="00822BD5" w:rsidRPr="00FB1437">
        <w:trPr>
          <w:jc w:val="center"/>
        </w:trPr>
        <w:tc>
          <w:tcPr>
            <w:tcW w:w="1638" w:type="dxa"/>
          </w:tcPr>
          <w:p w:rsidR="00822BD5" w:rsidRPr="00FB1437" w:rsidRDefault="00E169B7" w:rsidP="00E169B7">
            <w:pPr>
              <w:spacing w:after="0"/>
              <w:contextualSpacing/>
              <w:rPr>
                <w:b/>
                <w:sz w:val="24"/>
                <w:szCs w:val="24"/>
              </w:rPr>
            </w:pPr>
            <w:r w:rsidRPr="00FB1437">
              <w:rPr>
                <w:b/>
                <w:sz w:val="24"/>
                <w:szCs w:val="24"/>
              </w:rPr>
              <w:lastRenderedPageBreak/>
              <w:t>1800</w:t>
            </w:r>
            <w:r w:rsidR="00822BD5" w:rsidRPr="00FB1437">
              <w:rPr>
                <w:b/>
                <w:sz w:val="24"/>
                <w:szCs w:val="24"/>
              </w:rPr>
              <w:t xml:space="preserve"> - </w:t>
            </w:r>
            <w:r w:rsidRPr="00FB1437">
              <w:rPr>
                <w:b/>
                <w:sz w:val="24"/>
                <w:szCs w:val="24"/>
              </w:rPr>
              <w:t>2000</w:t>
            </w:r>
          </w:p>
        </w:tc>
        <w:tc>
          <w:tcPr>
            <w:tcW w:w="540" w:type="dxa"/>
          </w:tcPr>
          <w:p w:rsidR="00822BD5" w:rsidRPr="00FB1437" w:rsidRDefault="00822BD5" w:rsidP="006E2A50">
            <w:pPr>
              <w:spacing w:after="0"/>
              <w:contextualSpacing/>
              <w:rPr>
                <w:b/>
                <w:sz w:val="24"/>
                <w:szCs w:val="24"/>
              </w:rPr>
            </w:pPr>
            <w:r w:rsidRPr="00FB1437">
              <w:rPr>
                <w:b/>
                <w:sz w:val="24"/>
                <w:szCs w:val="24"/>
              </w:rPr>
              <w:t>A</w:t>
            </w:r>
          </w:p>
        </w:tc>
      </w:tr>
      <w:tr w:rsidR="00822BD5" w:rsidRPr="00FB1437">
        <w:trPr>
          <w:jc w:val="center"/>
        </w:trPr>
        <w:tc>
          <w:tcPr>
            <w:tcW w:w="1638" w:type="dxa"/>
          </w:tcPr>
          <w:p w:rsidR="00822BD5" w:rsidRPr="00FB1437" w:rsidRDefault="00E169B7" w:rsidP="00E169B7">
            <w:pPr>
              <w:spacing w:after="0"/>
              <w:contextualSpacing/>
              <w:rPr>
                <w:b/>
                <w:sz w:val="24"/>
                <w:szCs w:val="24"/>
              </w:rPr>
            </w:pPr>
            <w:r w:rsidRPr="00FB1437">
              <w:rPr>
                <w:b/>
                <w:sz w:val="24"/>
                <w:szCs w:val="24"/>
              </w:rPr>
              <w:t>1600</w:t>
            </w:r>
            <w:r w:rsidR="00822BD5" w:rsidRPr="00FB1437">
              <w:rPr>
                <w:b/>
                <w:sz w:val="24"/>
                <w:szCs w:val="24"/>
              </w:rPr>
              <w:t xml:space="preserve"> - </w:t>
            </w:r>
            <w:r w:rsidRPr="00FB1437">
              <w:rPr>
                <w:b/>
                <w:sz w:val="24"/>
                <w:szCs w:val="24"/>
              </w:rPr>
              <w:t>1799</w:t>
            </w:r>
          </w:p>
        </w:tc>
        <w:tc>
          <w:tcPr>
            <w:tcW w:w="540" w:type="dxa"/>
          </w:tcPr>
          <w:p w:rsidR="00822BD5" w:rsidRPr="00FB1437" w:rsidRDefault="00822BD5" w:rsidP="006E2A50">
            <w:pPr>
              <w:spacing w:after="0"/>
              <w:contextualSpacing/>
              <w:rPr>
                <w:b/>
                <w:sz w:val="24"/>
                <w:szCs w:val="24"/>
              </w:rPr>
            </w:pPr>
            <w:r w:rsidRPr="00FB1437">
              <w:rPr>
                <w:b/>
                <w:sz w:val="24"/>
                <w:szCs w:val="24"/>
              </w:rPr>
              <w:t>B</w:t>
            </w:r>
          </w:p>
        </w:tc>
      </w:tr>
      <w:tr w:rsidR="00822BD5" w:rsidRPr="00FB1437">
        <w:trPr>
          <w:jc w:val="center"/>
        </w:trPr>
        <w:tc>
          <w:tcPr>
            <w:tcW w:w="1638" w:type="dxa"/>
          </w:tcPr>
          <w:p w:rsidR="00822BD5" w:rsidRPr="00FB1437" w:rsidRDefault="0094724A" w:rsidP="00E169B7">
            <w:pPr>
              <w:spacing w:after="0"/>
              <w:contextualSpacing/>
              <w:rPr>
                <w:b/>
                <w:sz w:val="24"/>
                <w:szCs w:val="24"/>
              </w:rPr>
            </w:pPr>
            <w:r w:rsidRPr="00FB1437">
              <w:rPr>
                <w:b/>
                <w:sz w:val="24"/>
                <w:szCs w:val="24"/>
              </w:rPr>
              <w:t>1400</w:t>
            </w:r>
            <w:r w:rsidR="00822BD5" w:rsidRPr="00FB1437">
              <w:rPr>
                <w:b/>
                <w:sz w:val="24"/>
                <w:szCs w:val="24"/>
              </w:rPr>
              <w:t xml:space="preserve"> - </w:t>
            </w:r>
            <w:r w:rsidR="00E169B7" w:rsidRPr="00FB1437">
              <w:rPr>
                <w:b/>
                <w:sz w:val="24"/>
                <w:szCs w:val="24"/>
              </w:rPr>
              <w:t>1599</w:t>
            </w:r>
          </w:p>
        </w:tc>
        <w:tc>
          <w:tcPr>
            <w:tcW w:w="540" w:type="dxa"/>
          </w:tcPr>
          <w:p w:rsidR="00822BD5" w:rsidRPr="00FB1437" w:rsidRDefault="00822BD5" w:rsidP="006E2A50">
            <w:pPr>
              <w:spacing w:after="0"/>
              <w:contextualSpacing/>
              <w:rPr>
                <w:b/>
                <w:sz w:val="24"/>
                <w:szCs w:val="24"/>
              </w:rPr>
            </w:pPr>
            <w:r w:rsidRPr="00FB1437">
              <w:rPr>
                <w:b/>
                <w:sz w:val="24"/>
                <w:szCs w:val="24"/>
              </w:rPr>
              <w:t>C</w:t>
            </w:r>
          </w:p>
        </w:tc>
      </w:tr>
      <w:tr w:rsidR="00822BD5" w:rsidRPr="00FB1437">
        <w:trPr>
          <w:jc w:val="center"/>
        </w:trPr>
        <w:tc>
          <w:tcPr>
            <w:tcW w:w="1638" w:type="dxa"/>
          </w:tcPr>
          <w:p w:rsidR="00822BD5" w:rsidRPr="00FB1437" w:rsidRDefault="0094724A" w:rsidP="0094724A">
            <w:pPr>
              <w:spacing w:after="0"/>
              <w:contextualSpacing/>
              <w:rPr>
                <w:b/>
                <w:sz w:val="24"/>
                <w:szCs w:val="24"/>
              </w:rPr>
            </w:pPr>
            <w:r w:rsidRPr="00FB1437">
              <w:rPr>
                <w:b/>
                <w:sz w:val="24"/>
                <w:szCs w:val="24"/>
              </w:rPr>
              <w:lastRenderedPageBreak/>
              <w:t>1200</w:t>
            </w:r>
            <w:r w:rsidR="00822BD5" w:rsidRPr="00FB1437">
              <w:rPr>
                <w:b/>
                <w:sz w:val="24"/>
                <w:szCs w:val="24"/>
              </w:rPr>
              <w:t xml:space="preserve"> - </w:t>
            </w:r>
            <w:r w:rsidRPr="00FB1437">
              <w:rPr>
                <w:b/>
                <w:sz w:val="24"/>
                <w:szCs w:val="24"/>
              </w:rPr>
              <w:t>1399</w:t>
            </w:r>
          </w:p>
        </w:tc>
        <w:tc>
          <w:tcPr>
            <w:tcW w:w="540" w:type="dxa"/>
          </w:tcPr>
          <w:p w:rsidR="00822BD5" w:rsidRPr="00FB1437" w:rsidRDefault="00822BD5" w:rsidP="006E2A50">
            <w:pPr>
              <w:spacing w:after="0"/>
              <w:contextualSpacing/>
              <w:rPr>
                <w:b/>
                <w:sz w:val="24"/>
                <w:szCs w:val="24"/>
              </w:rPr>
            </w:pPr>
            <w:r w:rsidRPr="00FB1437">
              <w:rPr>
                <w:b/>
                <w:sz w:val="24"/>
                <w:szCs w:val="24"/>
              </w:rPr>
              <w:t>D</w:t>
            </w:r>
          </w:p>
        </w:tc>
      </w:tr>
      <w:tr w:rsidR="00822BD5" w:rsidRPr="00FB1437">
        <w:trPr>
          <w:jc w:val="center"/>
        </w:trPr>
        <w:tc>
          <w:tcPr>
            <w:tcW w:w="1638" w:type="dxa"/>
          </w:tcPr>
          <w:p w:rsidR="00822BD5" w:rsidRPr="00FB1437" w:rsidRDefault="00822BD5" w:rsidP="0094724A">
            <w:pPr>
              <w:spacing w:after="0"/>
              <w:contextualSpacing/>
              <w:rPr>
                <w:b/>
                <w:sz w:val="24"/>
                <w:szCs w:val="24"/>
              </w:rPr>
            </w:pPr>
            <w:r w:rsidRPr="00FB1437">
              <w:rPr>
                <w:b/>
                <w:sz w:val="24"/>
                <w:szCs w:val="24"/>
              </w:rPr>
              <w:t xml:space="preserve">Below </w:t>
            </w:r>
            <w:r w:rsidR="0094724A" w:rsidRPr="00FB1437">
              <w:rPr>
                <w:b/>
                <w:sz w:val="24"/>
                <w:szCs w:val="24"/>
              </w:rPr>
              <w:t>1200</w:t>
            </w:r>
          </w:p>
        </w:tc>
        <w:tc>
          <w:tcPr>
            <w:tcW w:w="540" w:type="dxa"/>
          </w:tcPr>
          <w:p w:rsidR="00822BD5" w:rsidRPr="00FB1437" w:rsidRDefault="00822BD5" w:rsidP="006E2A50">
            <w:pPr>
              <w:spacing w:after="0"/>
              <w:contextualSpacing/>
              <w:rPr>
                <w:b/>
                <w:sz w:val="24"/>
                <w:szCs w:val="24"/>
              </w:rPr>
            </w:pPr>
            <w:r w:rsidRPr="00FB1437">
              <w:rPr>
                <w:b/>
                <w:sz w:val="24"/>
                <w:szCs w:val="24"/>
              </w:rPr>
              <w:t>F</w:t>
            </w:r>
          </w:p>
        </w:tc>
      </w:tr>
    </w:tbl>
    <w:p w:rsidR="00822BD5" w:rsidRPr="00FB1437" w:rsidRDefault="00822BD5" w:rsidP="006E2A50">
      <w:pPr>
        <w:spacing w:after="0"/>
        <w:contextualSpacing/>
        <w:rPr>
          <w:b/>
          <w:sz w:val="24"/>
          <w:szCs w:val="24"/>
        </w:rPr>
        <w:sectPr w:rsidR="00822BD5" w:rsidRPr="00FB1437" w:rsidSect="00822BD5">
          <w:type w:val="continuous"/>
          <w:pgSz w:w="12240" w:h="15840"/>
          <w:pgMar w:top="1440" w:right="1080" w:bottom="1440" w:left="1080" w:header="720" w:footer="720" w:gutter="0"/>
          <w:cols w:num="2" w:space="720"/>
          <w:docGrid w:linePitch="360"/>
        </w:sectPr>
      </w:pPr>
    </w:p>
    <w:p w:rsidR="0074740A" w:rsidRPr="00FB1437" w:rsidRDefault="0074740A" w:rsidP="0074740A">
      <w:pPr>
        <w:contextualSpacing/>
        <w:rPr>
          <w:b/>
          <w:sz w:val="24"/>
          <w:szCs w:val="24"/>
        </w:rPr>
      </w:pPr>
      <w:r w:rsidRPr="00FB1437">
        <w:rPr>
          <w:b/>
          <w:sz w:val="24"/>
          <w:szCs w:val="24"/>
        </w:rPr>
        <w:lastRenderedPageBreak/>
        <w:t>Academic Honesty</w:t>
      </w:r>
    </w:p>
    <w:p w:rsidR="0074740A" w:rsidRPr="00FB1437" w:rsidRDefault="0074740A" w:rsidP="0074740A">
      <w:pPr>
        <w:contextualSpacing/>
      </w:pPr>
      <w:r w:rsidRPr="00FB1437">
        <w:t xml:space="preserve">Please review Loyola University Chicago policy on Academic Integrity through the following link: </w:t>
      </w:r>
      <w:hyperlink r:id="rId12" w:history="1">
        <w:r w:rsidRPr="00FB1437">
          <w:rPr>
            <w:rStyle w:val="Hyperlink"/>
            <w:color w:val="auto"/>
          </w:rPr>
          <w:t>http://www.luc.edu/academics/catalog/undergrad/reg_academicintegrity.shtml</w:t>
        </w:r>
      </w:hyperlink>
    </w:p>
    <w:p w:rsidR="00211670" w:rsidRPr="00F76541" w:rsidRDefault="00211670">
      <w:pPr>
        <w:pStyle w:val="Heading1"/>
        <w:contextualSpacing/>
        <w:rPr>
          <w:ins w:id="132" w:author="Katrina L Binaku" w:date="2013-01-07T13:46:00Z"/>
          <w:rFonts w:ascii="Calibri" w:hAnsi="Calibri" w:cs="Calibri"/>
          <w:b w:val="0"/>
          <w:sz w:val="22"/>
          <w:szCs w:val="22"/>
        </w:rPr>
        <w:pPrChange w:id="133" w:author="Katrina L Binaku" w:date="2013-01-07T13:45:00Z">
          <w:pPr>
            <w:pStyle w:val="Heading1"/>
            <w:contextualSpacing/>
            <w:jc w:val="center"/>
          </w:pPr>
        </w:pPrChange>
      </w:pPr>
      <w:ins w:id="134" w:author="Katrina L Binaku" w:date="2013-01-07T13:46:00Z">
        <w:r w:rsidRPr="00F76541">
          <w:rPr>
            <w:rFonts w:ascii="Calibri" w:hAnsi="Calibri" w:cs="Calibri"/>
            <w:b w:val="0"/>
            <w:sz w:val="22"/>
            <w:szCs w:val="22"/>
          </w:rPr>
          <w:t>If it is determined that lab reports or other written materials in this course are plagiarized</w:t>
        </w:r>
      </w:ins>
      <w:ins w:id="135" w:author="Katrina L Binaku" w:date="2013-01-07T13:48:00Z">
        <w:r w:rsidRPr="00F76541">
          <w:rPr>
            <w:rFonts w:ascii="Calibri" w:hAnsi="Calibri" w:cs="Calibri"/>
            <w:b w:val="0"/>
            <w:sz w:val="22"/>
            <w:szCs w:val="22"/>
          </w:rPr>
          <w:t xml:space="preserve"> or have been shared between students (current or past students)</w:t>
        </w:r>
      </w:ins>
      <w:ins w:id="136" w:author="Katrina L Binaku" w:date="2013-01-07T13:46:00Z">
        <w:r w:rsidRPr="00F76541">
          <w:rPr>
            <w:rFonts w:ascii="Calibri" w:hAnsi="Calibri" w:cs="Calibri"/>
            <w:b w:val="0"/>
            <w:sz w:val="22"/>
            <w:szCs w:val="22"/>
          </w:rPr>
          <w:t xml:space="preserve">, no credit will be given for the assignment and </w:t>
        </w:r>
      </w:ins>
      <w:ins w:id="137" w:author="Katrina L Binaku" w:date="2013-01-07T13:48:00Z">
        <w:r w:rsidRPr="00F76541">
          <w:rPr>
            <w:rFonts w:ascii="Calibri" w:hAnsi="Calibri" w:cs="Calibri"/>
            <w:b w:val="0"/>
            <w:sz w:val="22"/>
            <w:szCs w:val="22"/>
          </w:rPr>
          <w:t>all students involved</w:t>
        </w:r>
      </w:ins>
      <w:ins w:id="138" w:author="Katrina L Binaku" w:date="2013-01-07T13:46:00Z">
        <w:r w:rsidRPr="00F76541">
          <w:rPr>
            <w:rFonts w:ascii="Calibri" w:hAnsi="Calibri" w:cs="Calibri"/>
            <w:b w:val="0"/>
            <w:sz w:val="22"/>
            <w:szCs w:val="22"/>
          </w:rPr>
          <w:t xml:space="preserve"> will be reported to the Department Chair and Dean’s Office.</w:t>
        </w:r>
      </w:ins>
    </w:p>
    <w:p w:rsidR="00082F0E" w:rsidRPr="00F76541" w:rsidRDefault="00211670">
      <w:pPr>
        <w:pStyle w:val="Heading1"/>
        <w:contextualSpacing/>
        <w:rPr>
          <w:rFonts w:ascii="Calibri" w:hAnsi="Calibri" w:cs="Calibri"/>
          <w:b w:val="0"/>
          <w:sz w:val="22"/>
          <w:szCs w:val="22"/>
        </w:rPr>
        <w:pPrChange w:id="139" w:author="Katrina L Binaku" w:date="2013-01-07T13:45:00Z">
          <w:pPr>
            <w:pStyle w:val="Heading1"/>
            <w:contextualSpacing/>
            <w:jc w:val="center"/>
          </w:pPr>
        </w:pPrChange>
      </w:pPr>
      <w:ins w:id="140" w:author="Katrina L Binaku" w:date="2013-01-07T13:47:00Z">
        <w:r w:rsidRPr="00F76541">
          <w:rPr>
            <w:rFonts w:ascii="Calibri" w:hAnsi="Calibri" w:cs="Calibri"/>
            <w:b w:val="0"/>
            <w:sz w:val="22"/>
            <w:szCs w:val="22"/>
          </w:rPr>
          <w:t>Students are encouraged to converse with each other, brainstorm, and work through questions</w:t>
        </w:r>
      </w:ins>
      <w:ins w:id="141" w:author="Katrina L Binaku" w:date="2013-01-07T13:49:00Z">
        <w:r w:rsidRPr="00F76541">
          <w:rPr>
            <w:rFonts w:ascii="Calibri" w:hAnsi="Calibri" w:cs="Calibri"/>
            <w:b w:val="0"/>
            <w:sz w:val="22"/>
            <w:szCs w:val="22"/>
          </w:rPr>
          <w:t xml:space="preserve"> but copying other’s work and presenting it as their own is unacceptable.</w:t>
        </w:r>
      </w:ins>
    </w:p>
    <w:p w:rsidR="00082F0E" w:rsidRPr="00F76541" w:rsidRDefault="00082F0E" w:rsidP="00082F0E">
      <w:pPr>
        <w:pStyle w:val="Heading1"/>
        <w:contextualSpacing/>
        <w:rPr>
          <w:rFonts w:ascii="Calibri" w:hAnsi="Calibri" w:cs="Calibri"/>
          <w:b w:val="0"/>
          <w:sz w:val="22"/>
          <w:szCs w:val="22"/>
        </w:rPr>
      </w:pPr>
    </w:p>
    <w:p w:rsidR="00082F0E" w:rsidRPr="00F76541" w:rsidRDefault="00082F0E" w:rsidP="00082F0E">
      <w:pPr>
        <w:pStyle w:val="Heading1"/>
        <w:contextualSpacing/>
        <w:rPr>
          <w:rFonts w:ascii="Calibri" w:hAnsi="Calibri" w:cs="Calibri"/>
          <w:b w:val="0"/>
          <w:sz w:val="22"/>
          <w:szCs w:val="22"/>
        </w:rPr>
      </w:pPr>
    </w:p>
    <w:p w:rsidR="00822BD5" w:rsidRPr="00FB1437" w:rsidRDefault="00082F0E" w:rsidP="00706217">
      <w:pPr>
        <w:pStyle w:val="Heading1"/>
        <w:contextualSpacing/>
        <w:jc w:val="center"/>
        <w:rPr>
          <w:sz w:val="28"/>
          <w:szCs w:val="28"/>
        </w:rPr>
      </w:pPr>
      <w:r w:rsidRPr="00F76541">
        <w:rPr>
          <w:rFonts w:ascii="Calibri" w:hAnsi="Calibri" w:cs="Calibri"/>
          <w:sz w:val="22"/>
          <w:szCs w:val="22"/>
        </w:rPr>
        <w:t>SEE THE FOLLOWING PAGES FOR THE LAB REPORT FORMAT &amp; LAB NOTEBOOK REQUIREMENTS</w:t>
      </w:r>
      <w:r w:rsidR="00A97D73" w:rsidRPr="00FB1437">
        <w:rPr>
          <w:sz w:val="28"/>
          <w:szCs w:val="28"/>
        </w:rPr>
        <w:br w:type="page"/>
      </w:r>
      <w:r w:rsidR="00822BD5" w:rsidRPr="00FB1437">
        <w:rPr>
          <w:sz w:val="28"/>
          <w:szCs w:val="28"/>
        </w:rPr>
        <w:lastRenderedPageBreak/>
        <w:t>Lab Report Format and General Guidelines</w:t>
      </w:r>
    </w:p>
    <w:p w:rsidR="00822BD5" w:rsidRPr="00FB1437" w:rsidRDefault="00822BD5" w:rsidP="006E2A50">
      <w:pPr>
        <w:pStyle w:val="Heading1"/>
        <w:contextualSpacing/>
        <w:jc w:val="center"/>
        <w:rPr>
          <w:sz w:val="20"/>
          <w:szCs w:val="20"/>
        </w:rPr>
      </w:pPr>
      <w:r w:rsidRPr="00FB1437">
        <w:rPr>
          <w:sz w:val="20"/>
          <w:szCs w:val="20"/>
        </w:rPr>
        <w:t>CHEM 214: Quantitative Analysis Laboratory</w:t>
      </w:r>
    </w:p>
    <w:p w:rsidR="00822BD5" w:rsidRPr="00FB1437" w:rsidRDefault="00822BD5" w:rsidP="006E2A50">
      <w:pPr>
        <w:contextualSpacing/>
        <w:rPr>
          <w:rFonts w:ascii="Arial" w:hAnsi="Arial" w:cs="Arial"/>
          <w:b/>
          <w:bCs/>
        </w:rPr>
      </w:pPr>
    </w:p>
    <w:p w:rsidR="009F026E" w:rsidRPr="00FB1437" w:rsidRDefault="00822BD5" w:rsidP="009F026E">
      <w:pPr>
        <w:contextualSpacing/>
        <w:rPr>
          <w:rFonts w:ascii="Arial" w:hAnsi="Arial" w:cs="Arial"/>
        </w:rPr>
      </w:pPr>
      <w:r w:rsidRPr="00FB1437">
        <w:rPr>
          <w:rFonts w:ascii="Arial" w:hAnsi="Arial" w:cs="Arial"/>
        </w:rPr>
        <w:t>Lab reports for Quantitative Analysis should be more complete, accurate, and detailed than reports done in</w:t>
      </w:r>
      <w:r w:rsidR="009F026E">
        <w:rPr>
          <w:rFonts w:ascii="Arial" w:hAnsi="Arial" w:cs="Arial"/>
        </w:rPr>
        <w:t xml:space="preserve"> the past for General </w:t>
      </w:r>
      <w:r w:rsidRPr="00FB1437">
        <w:rPr>
          <w:rFonts w:ascii="Arial" w:hAnsi="Arial" w:cs="Arial"/>
        </w:rPr>
        <w:t>or Organic Chemistry.  This is an up</w:t>
      </w:r>
      <w:r w:rsidR="009F026E">
        <w:rPr>
          <w:rFonts w:ascii="Arial" w:hAnsi="Arial" w:cs="Arial"/>
        </w:rPr>
        <w:t>per division lab class</w:t>
      </w:r>
      <w:r w:rsidRPr="00FB1437">
        <w:rPr>
          <w:rFonts w:ascii="Arial" w:hAnsi="Arial" w:cs="Arial"/>
        </w:rPr>
        <w:t>, and more thoroughness is expected of the student.</w:t>
      </w:r>
      <w:r w:rsidR="009F026E">
        <w:rPr>
          <w:rFonts w:ascii="Arial" w:hAnsi="Arial" w:cs="Arial"/>
        </w:rPr>
        <w:t xml:space="preserve"> The </w:t>
      </w:r>
      <w:r w:rsidR="009F026E" w:rsidRPr="00FB1437">
        <w:rPr>
          <w:rFonts w:ascii="Arial" w:hAnsi="Arial" w:cs="Arial"/>
        </w:rPr>
        <w:t xml:space="preserve">report write-up is a </w:t>
      </w:r>
      <w:r w:rsidR="009F026E" w:rsidRPr="00FB1437">
        <w:rPr>
          <w:rFonts w:ascii="Arial" w:hAnsi="Arial" w:cs="Arial"/>
          <w:b/>
          <w:bCs/>
        </w:rPr>
        <w:t>VERY IMPORTANT</w:t>
      </w:r>
      <w:r w:rsidR="009F026E" w:rsidRPr="00FB1437">
        <w:rPr>
          <w:rFonts w:ascii="Arial" w:hAnsi="Arial" w:cs="Arial"/>
        </w:rPr>
        <w:t xml:space="preserve"> part of a laboratory based course, especially at the junior/senior undergraduate level and of course for graduate level work.</w:t>
      </w:r>
    </w:p>
    <w:p w:rsidR="00822BD5" w:rsidRPr="00FB1437" w:rsidRDefault="00822BD5" w:rsidP="006E2A50">
      <w:pPr>
        <w:contextualSpacing/>
        <w:rPr>
          <w:rFonts w:ascii="Arial" w:hAnsi="Arial" w:cs="Arial"/>
        </w:rPr>
      </w:pPr>
    </w:p>
    <w:p w:rsidR="00822BD5" w:rsidRPr="00FB1437" w:rsidRDefault="00822BD5" w:rsidP="006E2A50">
      <w:pPr>
        <w:contextualSpacing/>
        <w:rPr>
          <w:rFonts w:ascii="Arial" w:hAnsi="Arial" w:cs="Arial"/>
          <w:b/>
        </w:rPr>
      </w:pPr>
      <w:r w:rsidRPr="00FB1437">
        <w:rPr>
          <w:rFonts w:ascii="Arial" w:hAnsi="Arial" w:cs="Arial"/>
          <w:b/>
        </w:rPr>
        <w:t>Lab reports consist of the following elements:</w:t>
      </w:r>
    </w:p>
    <w:p w:rsidR="00822BD5" w:rsidRPr="00FB1437" w:rsidRDefault="00822BD5" w:rsidP="006E2A50">
      <w:pPr>
        <w:contextualSpacing/>
        <w:rPr>
          <w:rFonts w:ascii="Arial" w:hAnsi="Arial" w:cs="Arial"/>
        </w:rPr>
      </w:pPr>
      <w:r w:rsidRPr="00FB1437">
        <w:rPr>
          <w:rFonts w:ascii="Arial" w:hAnsi="Arial" w:cs="Arial"/>
          <w:b/>
          <w:bCs/>
        </w:rPr>
        <w:t>Title page</w:t>
      </w:r>
      <w:r w:rsidRPr="00FB1437">
        <w:rPr>
          <w:rFonts w:ascii="Arial" w:hAnsi="Arial" w:cs="Arial"/>
        </w:rPr>
        <w:t xml:space="preserve"> – lab experiment name and number centered</w:t>
      </w:r>
      <w:ins w:id="142" w:author="Katrina L Binaku" w:date="2013-01-07T13:52:00Z">
        <w:r w:rsidR="00211670">
          <w:rPr>
            <w:rFonts w:ascii="Arial" w:hAnsi="Arial" w:cs="Arial"/>
          </w:rPr>
          <w:t xml:space="preserve"> on the page</w:t>
        </w:r>
      </w:ins>
      <w:r w:rsidRPr="00FB1437">
        <w:rPr>
          <w:rFonts w:ascii="Arial" w:hAnsi="Arial" w:cs="Arial"/>
        </w:rPr>
        <w:t xml:space="preserve">; your name, lab partners name (for partner labs only), </w:t>
      </w:r>
      <w:ins w:id="143" w:author="Katrina L Binaku" w:date="2013-01-07T13:51:00Z">
        <w:r w:rsidR="00211670">
          <w:rPr>
            <w:rFonts w:ascii="Arial" w:hAnsi="Arial" w:cs="Arial"/>
          </w:rPr>
          <w:t xml:space="preserve">unknown #, </w:t>
        </w:r>
      </w:ins>
      <w:r w:rsidRPr="00FB1437">
        <w:rPr>
          <w:rFonts w:ascii="Arial" w:hAnsi="Arial" w:cs="Arial"/>
        </w:rPr>
        <w:t>and date the report is due</w:t>
      </w:r>
      <w:ins w:id="144" w:author="Katrina L Binaku" w:date="2013-01-07T13:52:00Z">
        <w:r w:rsidR="00211670">
          <w:rPr>
            <w:rFonts w:ascii="Arial" w:hAnsi="Arial" w:cs="Arial"/>
          </w:rPr>
          <w:t xml:space="preserve"> should be placed</w:t>
        </w:r>
      </w:ins>
      <w:r w:rsidRPr="00FB1437">
        <w:rPr>
          <w:rFonts w:ascii="Arial" w:hAnsi="Arial" w:cs="Arial"/>
        </w:rPr>
        <w:t xml:space="preserve"> in the lower right hand corner of the title page  </w:t>
      </w:r>
    </w:p>
    <w:p w:rsidR="00822BD5" w:rsidRPr="00FB1437" w:rsidRDefault="00822BD5" w:rsidP="006E2A50">
      <w:pPr>
        <w:contextualSpacing/>
        <w:rPr>
          <w:rFonts w:ascii="Arial" w:hAnsi="Arial" w:cs="Arial"/>
          <w:b/>
          <w:bCs/>
        </w:rPr>
      </w:pPr>
    </w:p>
    <w:p w:rsidR="00822BD5" w:rsidRPr="00FB1437" w:rsidRDefault="00822BD5" w:rsidP="006E2A50">
      <w:pPr>
        <w:contextualSpacing/>
        <w:rPr>
          <w:rFonts w:ascii="Arial" w:hAnsi="Arial" w:cs="Arial"/>
        </w:rPr>
      </w:pPr>
      <w:r w:rsidRPr="00FB1437">
        <w:rPr>
          <w:rFonts w:ascii="Arial" w:hAnsi="Arial" w:cs="Arial"/>
          <w:b/>
          <w:bCs/>
        </w:rPr>
        <w:t xml:space="preserve">Purpose </w:t>
      </w:r>
      <w:r w:rsidRPr="00FB1437">
        <w:rPr>
          <w:rFonts w:ascii="Arial" w:hAnsi="Arial" w:cs="Arial"/>
        </w:rPr>
        <w:t>– brief statement of the reason for performing this experiment</w:t>
      </w:r>
    </w:p>
    <w:p w:rsidR="00822BD5" w:rsidRPr="00FB1437" w:rsidRDefault="00822BD5" w:rsidP="006E2A50">
      <w:pPr>
        <w:contextualSpacing/>
        <w:rPr>
          <w:rFonts w:ascii="Arial" w:hAnsi="Arial" w:cs="Arial"/>
          <w:b/>
          <w:bCs/>
        </w:rPr>
      </w:pPr>
    </w:p>
    <w:p w:rsidR="00822BD5" w:rsidRPr="00FB1437" w:rsidRDefault="00822BD5" w:rsidP="006E2A50">
      <w:pPr>
        <w:contextualSpacing/>
        <w:rPr>
          <w:rFonts w:ascii="Arial" w:hAnsi="Arial" w:cs="Arial"/>
        </w:rPr>
      </w:pPr>
      <w:r w:rsidRPr="00FB1437">
        <w:rPr>
          <w:rFonts w:ascii="Arial" w:hAnsi="Arial" w:cs="Arial"/>
          <w:b/>
          <w:bCs/>
        </w:rPr>
        <w:t>Materials</w:t>
      </w:r>
      <w:r w:rsidRPr="00FB1437">
        <w:rPr>
          <w:rFonts w:ascii="Arial" w:hAnsi="Arial" w:cs="Arial"/>
        </w:rPr>
        <w:t xml:space="preserve"> – two separate lists: one for a listing of all equipment (including the balance used) and the second list for chemicals used (including any unknowns, but excluding any solutions the student makes)</w:t>
      </w:r>
    </w:p>
    <w:p w:rsidR="00822BD5" w:rsidRPr="00FB1437" w:rsidRDefault="00822BD5" w:rsidP="006E2A50">
      <w:pPr>
        <w:numPr>
          <w:ilvl w:val="0"/>
          <w:numId w:val="8"/>
        </w:numPr>
        <w:contextualSpacing/>
        <w:rPr>
          <w:rFonts w:ascii="Arial" w:hAnsi="Arial" w:cs="Arial"/>
        </w:rPr>
      </w:pPr>
      <w:r w:rsidRPr="00FB1437">
        <w:rPr>
          <w:rFonts w:ascii="Arial" w:hAnsi="Arial" w:cs="Arial"/>
        </w:rPr>
        <w:t>Concentrations of solutions used should be included.  Include concentrations of stock solutions, not concentrations of solutions made.  Concentrations of solutions made should be given under the results section.</w:t>
      </w:r>
    </w:p>
    <w:p w:rsidR="00822BD5" w:rsidRPr="00FB1437" w:rsidRDefault="00822BD5" w:rsidP="006E2A50">
      <w:pPr>
        <w:contextualSpacing/>
        <w:rPr>
          <w:rFonts w:ascii="Arial" w:hAnsi="Arial" w:cs="Arial"/>
        </w:rPr>
      </w:pPr>
    </w:p>
    <w:p w:rsidR="00822BD5" w:rsidRPr="00FB1437" w:rsidRDefault="00822BD5" w:rsidP="006E2A50">
      <w:pPr>
        <w:contextualSpacing/>
        <w:rPr>
          <w:rFonts w:ascii="Arial" w:hAnsi="Arial" w:cs="Arial"/>
        </w:rPr>
      </w:pPr>
      <w:r w:rsidRPr="00FB1437">
        <w:rPr>
          <w:rFonts w:ascii="Arial" w:hAnsi="Arial" w:cs="Arial"/>
          <w:b/>
          <w:bCs/>
        </w:rPr>
        <w:t>Procedure</w:t>
      </w:r>
      <w:r w:rsidRPr="00FB1437">
        <w:rPr>
          <w:rFonts w:ascii="Arial" w:hAnsi="Arial" w:cs="Arial"/>
        </w:rPr>
        <w:t xml:space="preserve"> – this is a list of all the steps that you did to perform the lab, including any changes that you may have made to the original printed procedure.  </w:t>
      </w:r>
    </w:p>
    <w:p w:rsidR="00822BD5" w:rsidRPr="00FB1437" w:rsidRDefault="00822BD5" w:rsidP="0009709A">
      <w:pPr>
        <w:numPr>
          <w:ilvl w:val="0"/>
          <w:numId w:val="2"/>
        </w:numPr>
        <w:spacing w:after="0" w:line="240" w:lineRule="auto"/>
        <w:contextualSpacing/>
        <w:rPr>
          <w:rFonts w:ascii="Arial" w:hAnsi="Arial" w:cs="Arial"/>
        </w:rPr>
      </w:pPr>
      <w:r w:rsidRPr="00FB1437">
        <w:rPr>
          <w:rFonts w:ascii="Arial" w:hAnsi="Arial" w:cs="Arial"/>
        </w:rPr>
        <w:t>This can be summarized from t</w:t>
      </w:r>
      <w:r w:rsidR="0009709A" w:rsidRPr="00FB1437">
        <w:rPr>
          <w:rFonts w:ascii="Arial" w:hAnsi="Arial" w:cs="Arial"/>
        </w:rPr>
        <w:t>hat listed in the lab handouts but must be rewritten in your own words</w:t>
      </w:r>
      <w:r w:rsidR="0009709A" w:rsidRPr="00FB1437">
        <w:rPr>
          <w:rFonts w:ascii="Arial" w:hAnsi="Arial" w:cs="Arial"/>
          <w:b/>
          <w:i/>
        </w:rPr>
        <w:t>!  Do not plagiarize</w:t>
      </w:r>
    </w:p>
    <w:p w:rsidR="00822BD5" w:rsidRPr="00FB1437" w:rsidRDefault="00822BD5" w:rsidP="006E2A50">
      <w:pPr>
        <w:numPr>
          <w:ilvl w:val="0"/>
          <w:numId w:val="2"/>
        </w:numPr>
        <w:spacing w:after="0" w:line="240" w:lineRule="auto"/>
        <w:contextualSpacing/>
        <w:rPr>
          <w:rFonts w:ascii="Arial" w:hAnsi="Arial" w:cs="Arial"/>
        </w:rPr>
      </w:pPr>
      <w:r w:rsidRPr="00FB1437">
        <w:rPr>
          <w:rFonts w:ascii="Arial" w:hAnsi="Arial" w:cs="Arial"/>
        </w:rPr>
        <w:t xml:space="preserve">It must be so clear that anyone not familiar with the lab would know exactly what to do.  </w:t>
      </w:r>
    </w:p>
    <w:p w:rsidR="00822BD5" w:rsidRPr="00FB1437" w:rsidRDefault="00822BD5" w:rsidP="006E2A50">
      <w:pPr>
        <w:numPr>
          <w:ilvl w:val="0"/>
          <w:numId w:val="2"/>
        </w:numPr>
        <w:spacing w:after="0" w:line="240" w:lineRule="auto"/>
        <w:contextualSpacing/>
        <w:rPr>
          <w:rFonts w:ascii="Arial" w:hAnsi="Arial" w:cs="Arial"/>
        </w:rPr>
      </w:pPr>
      <w:r w:rsidRPr="00FB1437">
        <w:rPr>
          <w:rFonts w:ascii="Arial" w:hAnsi="Arial" w:cs="Arial"/>
        </w:rPr>
        <w:t>It should not contain the actual masses, volumes, etc. used by the student.</w:t>
      </w:r>
    </w:p>
    <w:p w:rsidR="00822BD5" w:rsidRPr="00FB1437" w:rsidRDefault="00822BD5" w:rsidP="006E2A50">
      <w:pPr>
        <w:numPr>
          <w:ilvl w:val="0"/>
          <w:numId w:val="2"/>
        </w:numPr>
        <w:contextualSpacing/>
        <w:rPr>
          <w:rFonts w:ascii="Arial" w:hAnsi="Arial" w:cs="Arial"/>
          <w:b/>
          <w:bCs/>
        </w:rPr>
      </w:pPr>
      <w:r w:rsidRPr="00FB1437">
        <w:rPr>
          <w:rFonts w:ascii="Arial" w:hAnsi="Arial" w:cs="Arial"/>
        </w:rPr>
        <w:t>Be careful how you write your prep instructions for solutions.  You will dissolve/dilute chemicals in a volume smaller than what the final volume will be and then dilute to the final volume mark.  For example: Dissolve 12 g KOH in 300 mL DI water, dilute up to 500 mL mark, and shake to mix well.</w:t>
      </w:r>
    </w:p>
    <w:p w:rsidR="00822BD5" w:rsidRPr="00FB1437" w:rsidRDefault="00822BD5" w:rsidP="006E2A50">
      <w:pPr>
        <w:ind w:left="720"/>
        <w:contextualSpacing/>
        <w:rPr>
          <w:rFonts w:ascii="Arial" w:hAnsi="Arial" w:cs="Arial"/>
          <w:b/>
          <w:bCs/>
        </w:rPr>
      </w:pPr>
    </w:p>
    <w:p w:rsidR="00822BD5" w:rsidRPr="00FB1437" w:rsidRDefault="00822BD5" w:rsidP="006E2A50">
      <w:pPr>
        <w:contextualSpacing/>
        <w:rPr>
          <w:rFonts w:ascii="Arial" w:hAnsi="Arial" w:cs="Arial"/>
        </w:rPr>
      </w:pPr>
      <w:r w:rsidRPr="00FB1437">
        <w:rPr>
          <w:rFonts w:ascii="Arial" w:hAnsi="Arial" w:cs="Arial"/>
          <w:b/>
          <w:bCs/>
        </w:rPr>
        <w:t>Results</w:t>
      </w:r>
      <w:r w:rsidRPr="00FB1437">
        <w:rPr>
          <w:rFonts w:ascii="Arial" w:hAnsi="Arial" w:cs="Arial"/>
        </w:rPr>
        <w:t xml:space="preserve"> – list data obtained, such as volumes measured, weights, temperatures, in a table format</w:t>
      </w:r>
    </w:p>
    <w:p w:rsidR="00822BD5" w:rsidRPr="00FB1437" w:rsidRDefault="00822BD5" w:rsidP="006E2A50">
      <w:pPr>
        <w:numPr>
          <w:ilvl w:val="0"/>
          <w:numId w:val="3"/>
        </w:numPr>
        <w:spacing w:after="0" w:line="240" w:lineRule="auto"/>
        <w:contextualSpacing/>
        <w:rPr>
          <w:rFonts w:ascii="Arial" w:hAnsi="Arial" w:cs="Arial"/>
        </w:rPr>
      </w:pPr>
      <w:r w:rsidRPr="00FB1437">
        <w:rPr>
          <w:rFonts w:ascii="Arial" w:hAnsi="Arial" w:cs="Arial"/>
        </w:rPr>
        <w:t xml:space="preserve">Multiple trials must always be done to verify data as having good precision.  All data must be shown, including repeat lab data.  Teaching assistants will grade lab reports based on precision.  </w:t>
      </w:r>
    </w:p>
    <w:p w:rsidR="00822BD5" w:rsidRPr="00FB1437" w:rsidRDefault="00822BD5" w:rsidP="006E2A50">
      <w:pPr>
        <w:numPr>
          <w:ilvl w:val="0"/>
          <w:numId w:val="3"/>
        </w:numPr>
        <w:spacing w:after="0" w:line="240" w:lineRule="auto"/>
        <w:contextualSpacing/>
        <w:rPr>
          <w:rFonts w:ascii="Arial" w:hAnsi="Arial" w:cs="Arial"/>
        </w:rPr>
      </w:pPr>
      <w:r w:rsidRPr="00FB1437">
        <w:rPr>
          <w:rFonts w:ascii="Arial" w:hAnsi="Arial" w:cs="Arial"/>
        </w:rPr>
        <w:t>Data must be represented in table format with appropriate column and row headings and include</w:t>
      </w:r>
      <w:r w:rsidRPr="00FB1437">
        <w:rPr>
          <w:rFonts w:ascii="Arial" w:hAnsi="Arial" w:cs="Arial"/>
          <w:sz w:val="20"/>
          <w:szCs w:val="20"/>
        </w:rPr>
        <w:t xml:space="preserve"> </w:t>
      </w:r>
      <w:r w:rsidRPr="00FB1437">
        <w:rPr>
          <w:rFonts w:ascii="Arial" w:hAnsi="Arial" w:cs="Arial"/>
        </w:rPr>
        <w:t>the individually determined values, averages (for concentrations, percents, unknowns, etc.), standard deviations, and other necessary values.</w:t>
      </w:r>
      <w:r w:rsidR="00217124" w:rsidRPr="00FB1437">
        <w:rPr>
          <w:rFonts w:ascii="Arial" w:hAnsi="Arial" w:cs="Arial"/>
        </w:rPr>
        <w:t xml:space="preserve"> When applicable include units in column headings i.e. “NaOH volume (mL)” or “mL of NaOH.” Tables must be labeled with appropriate </w:t>
      </w:r>
      <w:r w:rsidR="00217124" w:rsidRPr="00FB1437">
        <w:rPr>
          <w:rFonts w:ascii="Arial" w:hAnsi="Arial" w:cs="Arial"/>
          <w:u w:val="single"/>
        </w:rPr>
        <w:t>brief</w:t>
      </w:r>
      <w:r w:rsidR="00217124" w:rsidRPr="00FB1437">
        <w:rPr>
          <w:rFonts w:ascii="Arial" w:hAnsi="Arial" w:cs="Arial"/>
        </w:rPr>
        <w:t xml:space="preserve"> titles describing</w:t>
      </w:r>
      <w:r w:rsidR="009E72CD" w:rsidRPr="00FB1437">
        <w:rPr>
          <w:rFonts w:ascii="Arial" w:hAnsi="Arial" w:cs="Arial"/>
        </w:rPr>
        <w:t xml:space="preserve"> the</w:t>
      </w:r>
      <w:r w:rsidR="00217124" w:rsidRPr="00FB1437">
        <w:rPr>
          <w:rFonts w:ascii="Arial" w:hAnsi="Arial" w:cs="Arial"/>
        </w:rPr>
        <w:t xml:space="preserve"> contents </w:t>
      </w:r>
      <w:r w:rsidR="009E72CD" w:rsidRPr="00FB1437">
        <w:rPr>
          <w:rFonts w:ascii="Arial" w:hAnsi="Arial" w:cs="Arial"/>
        </w:rPr>
        <w:t>with</w:t>
      </w:r>
      <w:r w:rsidR="00217124" w:rsidRPr="00FB1437">
        <w:rPr>
          <w:rFonts w:ascii="Arial" w:hAnsi="Arial" w:cs="Arial"/>
        </w:rPr>
        <w:t>in a table.</w:t>
      </w:r>
    </w:p>
    <w:p w:rsidR="00822BD5" w:rsidRPr="00FB1437" w:rsidRDefault="00822BD5" w:rsidP="006E2A50">
      <w:pPr>
        <w:numPr>
          <w:ilvl w:val="0"/>
          <w:numId w:val="3"/>
        </w:numPr>
        <w:spacing w:after="0" w:line="240" w:lineRule="auto"/>
        <w:contextualSpacing/>
        <w:rPr>
          <w:rFonts w:ascii="Arial" w:hAnsi="Arial" w:cs="Arial"/>
        </w:rPr>
      </w:pPr>
      <w:r w:rsidRPr="00FB1437">
        <w:rPr>
          <w:rFonts w:ascii="Arial" w:hAnsi="Arial" w:cs="Arial"/>
        </w:rPr>
        <w:t>Statistical analysis of your data should also be put in this section.</w:t>
      </w:r>
    </w:p>
    <w:p w:rsidR="00822BD5" w:rsidRPr="00FB1437" w:rsidRDefault="00822BD5" w:rsidP="006E2A50">
      <w:pPr>
        <w:numPr>
          <w:ilvl w:val="0"/>
          <w:numId w:val="3"/>
        </w:numPr>
        <w:spacing w:after="0" w:line="240" w:lineRule="auto"/>
        <w:contextualSpacing/>
        <w:rPr>
          <w:rFonts w:ascii="Arial" w:hAnsi="Arial" w:cs="Arial"/>
        </w:rPr>
      </w:pPr>
      <w:r w:rsidRPr="00FB1437">
        <w:rPr>
          <w:rFonts w:ascii="Arial" w:hAnsi="Arial" w:cs="Arial"/>
        </w:rPr>
        <w:lastRenderedPageBreak/>
        <w:t>If applicable, graphs should go in this section, and they must be clearly labeled with a title and proper x axis and y axis names as well as units.  Graphs should be done in Excel.</w:t>
      </w:r>
    </w:p>
    <w:p w:rsidR="00DF5049" w:rsidRPr="00FB1437" w:rsidRDefault="00822BD5" w:rsidP="006E2A50">
      <w:pPr>
        <w:numPr>
          <w:ilvl w:val="0"/>
          <w:numId w:val="3"/>
        </w:numPr>
        <w:spacing w:after="0" w:line="240" w:lineRule="auto"/>
        <w:contextualSpacing/>
        <w:rPr>
          <w:rFonts w:ascii="Arial" w:hAnsi="Arial" w:cs="Arial"/>
        </w:rPr>
      </w:pPr>
      <w:r w:rsidRPr="00FB1437">
        <w:rPr>
          <w:rFonts w:ascii="Arial" w:hAnsi="Arial" w:cs="Arial"/>
        </w:rPr>
        <w:t>Include calculations in this section labeled appropriately with units, chemical</w:t>
      </w:r>
      <w:ins w:id="145" w:author="Katrina L Binaku" w:date="2013-01-07T14:01:00Z">
        <w:r w:rsidR="00E95229">
          <w:rPr>
            <w:rFonts w:ascii="Arial" w:hAnsi="Arial" w:cs="Arial"/>
          </w:rPr>
          <w:t xml:space="preserve"> identity</w:t>
        </w:r>
      </w:ins>
      <w:del w:id="146" w:author="Katrina L Binaku" w:date="2013-01-07T14:01:00Z">
        <w:r w:rsidRPr="00FB1437" w:rsidDel="00E95229">
          <w:rPr>
            <w:rFonts w:ascii="Arial" w:hAnsi="Arial" w:cs="Arial"/>
          </w:rPr>
          <w:delText>s</w:delText>
        </w:r>
      </w:del>
      <w:r w:rsidRPr="00FB1437">
        <w:rPr>
          <w:rFonts w:ascii="Arial" w:hAnsi="Arial" w:cs="Arial"/>
        </w:rPr>
        <w:t xml:space="preserve"> and properly identifying what is being calculated </w:t>
      </w:r>
      <w:r w:rsidR="009E72CD" w:rsidRPr="00FB1437">
        <w:rPr>
          <w:rFonts w:ascii="Arial" w:hAnsi="Arial" w:cs="Arial"/>
        </w:rPr>
        <w:t>and the trial # the calculation is being completed for</w:t>
      </w:r>
      <w:r w:rsidR="00896888" w:rsidRPr="00FB1437">
        <w:rPr>
          <w:rFonts w:ascii="Arial" w:hAnsi="Arial" w:cs="Arial"/>
        </w:rPr>
        <w:t>.</w:t>
      </w:r>
    </w:p>
    <w:p w:rsidR="00217124" w:rsidRPr="00FB1437" w:rsidRDefault="00217124" w:rsidP="009E72CD">
      <w:pPr>
        <w:numPr>
          <w:ilvl w:val="0"/>
          <w:numId w:val="3"/>
        </w:numPr>
        <w:spacing w:after="0" w:line="240" w:lineRule="auto"/>
        <w:contextualSpacing/>
        <w:rPr>
          <w:rFonts w:ascii="Arial" w:hAnsi="Arial" w:cs="Arial"/>
        </w:rPr>
      </w:pPr>
      <w:r w:rsidRPr="00FB1437">
        <w:rPr>
          <w:rFonts w:ascii="Arial" w:hAnsi="Arial" w:cs="Arial"/>
        </w:rPr>
        <w:t>Include general equation</w:t>
      </w:r>
      <w:r w:rsidR="009E72CD" w:rsidRPr="00FB1437">
        <w:rPr>
          <w:rFonts w:ascii="Arial" w:hAnsi="Arial" w:cs="Arial"/>
        </w:rPr>
        <w:t>s</w:t>
      </w:r>
      <w:r w:rsidRPr="00FB1437">
        <w:rPr>
          <w:rFonts w:ascii="Arial" w:hAnsi="Arial" w:cs="Arial"/>
        </w:rPr>
        <w:t xml:space="preserve"> corresponding to each ca</w:t>
      </w:r>
      <w:r w:rsidR="009E72CD" w:rsidRPr="00FB1437">
        <w:rPr>
          <w:rFonts w:ascii="Arial" w:hAnsi="Arial" w:cs="Arial"/>
        </w:rPr>
        <w:t>lculation necessary i.e. general equation</w:t>
      </w:r>
      <w:r w:rsidRPr="00FB1437">
        <w:rPr>
          <w:rFonts w:ascii="Arial" w:hAnsi="Arial" w:cs="Arial"/>
        </w:rPr>
        <w:t xml:space="preserve"> for </w:t>
      </w:r>
      <w:r w:rsidR="009E72CD" w:rsidRPr="00FB1437">
        <w:rPr>
          <w:rFonts w:ascii="Arial" w:hAnsi="Arial" w:cs="Arial"/>
          <w:b/>
        </w:rPr>
        <w:t>d</w:t>
      </w:r>
      <w:r w:rsidR="00EF45DB" w:rsidRPr="00FB1437">
        <w:rPr>
          <w:rFonts w:ascii="Arial" w:hAnsi="Arial" w:cs="Arial"/>
          <w:b/>
        </w:rPr>
        <w:t>ilution</w:t>
      </w:r>
      <w:r w:rsidR="009E72CD" w:rsidRPr="00FB1437">
        <w:rPr>
          <w:rFonts w:ascii="Arial" w:hAnsi="Arial" w:cs="Arial"/>
          <w:b/>
        </w:rPr>
        <w:t>s</w:t>
      </w:r>
      <w:r w:rsidR="00EF45DB" w:rsidRPr="00FB1437">
        <w:rPr>
          <w:rFonts w:ascii="Arial" w:hAnsi="Arial" w:cs="Arial"/>
        </w:rPr>
        <w:t xml:space="preserve"> (see example below),</w:t>
      </w:r>
      <w:r w:rsidR="009E72CD" w:rsidRPr="00FB1437">
        <w:rPr>
          <w:rFonts w:ascii="Arial" w:hAnsi="Arial" w:cs="Arial"/>
        </w:rPr>
        <w:t xml:space="preserve"> average,</w:t>
      </w:r>
      <w:r w:rsidR="00EF45DB" w:rsidRPr="00FB1437">
        <w:rPr>
          <w:rFonts w:ascii="Arial" w:hAnsi="Arial" w:cs="Arial"/>
        </w:rPr>
        <w:t xml:space="preserve"> standard deviation,</w:t>
      </w:r>
      <w:r w:rsidR="009E72CD" w:rsidRPr="00FB1437">
        <w:rPr>
          <w:rFonts w:ascii="Arial" w:hAnsi="Arial" w:cs="Arial"/>
        </w:rPr>
        <w:t xml:space="preserve"> ppt, to name a few.</w:t>
      </w:r>
    </w:p>
    <w:p w:rsidR="00822BD5" w:rsidRPr="00FB1437" w:rsidRDefault="00822BD5" w:rsidP="00DF5049">
      <w:pPr>
        <w:spacing w:after="0" w:line="240" w:lineRule="auto"/>
        <w:ind w:left="720"/>
        <w:contextualSpacing/>
        <w:rPr>
          <w:rFonts w:ascii="Arial" w:hAnsi="Arial" w:cs="Arial"/>
        </w:rPr>
      </w:pPr>
      <w:r w:rsidRPr="00FB1437">
        <w:rPr>
          <w:rFonts w:ascii="Arial" w:hAnsi="Arial" w:cs="Arial"/>
        </w:rPr>
        <w:t>(</w:t>
      </w:r>
      <w:r w:rsidR="00B4283D" w:rsidRPr="00FB1437">
        <w:rPr>
          <w:rFonts w:ascii="Arial" w:hAnsi="Arial" w:cs="Arial"/>
        </w:rPr>
        <w:t>ex.</w:t>
      </w:r>
      <w:r w:rsidRPr="00FB1437">
        <w:rPr>
          <w:rFonts w:ascii="Arial" w:hAnsi="Arial" w:cs="Arial"/>
        </w:rPr>
        <w:t>: Calculation for volume of HCl for 0.1M HCl).  The calculations may be written, but please write them neatly so they can be read and understood.</w:t>
      </w:r>
    </w:p>
    <w:p w:rsidR="00822BD5" w:rsidRPr="00FB1437" w:rsidRDefault="00822BD5" w:rsidP="006E2A50">
      <w:pPr>
        <w:numPr>
          <w:ilvl w:val="1"/>
          <w:numId w:val="3"/>
        </w:numPr>
        <w:spacing w:after="0" w:line="240" w:lineRule="auto"/>
        <w:contextualSpacing/>
        <w:rPr>
          <w:rFonts w:ascii="Arial" w:hAnsi="Arial" w:cs="Arial"/>
        </w:rPr>
      </w:pPr>
      <w:r w:rsidRPr="00FB1437">
        <w:rPr>
          <w:rFonts w:ascii="Arial" w:hAnsi="Arial" w:cs="Arial"/>
        </w:rPr>
        <w:t xml:space="preserve">Show an outline of equation being used and at least one example </w:t>
      </w:r>
      <w:r w:rsidRPr="00FB1437">
        <w:rPr>
          <w:rFonts w:ascii="Arial" w:hAnsi="Arial" w:cs="Arial"/>
        </w:rPr>
        <w:tab/>
        <w:t>with your numbers</w:t>
      </w:r>
    </w:p>
    <w:p w:rsidR="00822BD5" w:rsidRPr="00FB1437" w:rsidRDefault="00B4283D" w:rsidP="006E2A50">
      <w:pPr>
        <w:numPr>
          <w:ilvl w:val="1"/>
          <w:numId w:val="3"/>
        </w:numPr>
        <w:spacing w:after="0" w:line="240" w:lineRule="auto"/>
        <w:contextualSpacing/>
        <w:rPr>
          <w:rFonts w:ascii="Arial" w:hAnsi="Arial" w:cs="Arial"/>
        </w:rPr>
      </w:pPr>
      <w:r w:rsidRPr="00FB1437">
        <w:rPr>
          <w:rFonts w:ascii="Arial" w:hAnsi="Arial" w:cs="Arial"/>
        </w:rPr>
        <w:t>ex.</w:t>
      </w:r>
      <w:r w:rsidR="00822BD5" w:rsidRPr="00FB1437">
        <w:rPr>
          <w:rFonts w:ascii="Arial" w:hAnsi="Arial" w:cs="Arial"/>
        </w:rPr>
        <w:t xml:space="preserve">:  </w:t>
      </w:r>
      <w:r w:rsidR="00822BD5" w:rsidRPr="00FB1437">
        <w:rPr>
          <w:rFonts w:ascii="Arial" w:hAnsi="Arial" w:cs="Arial"/>
          <w:b/>
        </w:rPr>
        <w:t>m</w:t>
      </w:r>
      <w:r w:rsidR="00822BD5" w:rsidRPr="00FB1437">
        <w:rPr>
          <w:rFonts w:ascii="Arial" w:hAnsi="Arial" w:cs="Arial"/>
          <w:b/>
          <w:vertAlign w:val="subscript"/>
        </w:rPr>
        <w:t>1</w:t>
      </w:r>
      <w:r w:rsidR="00822BD5" w:rsidRPr="00FB1437">
        <w:rPr>
          <w:rFonts w:ascii="Arial" w:hAnsi="Arial" w:cs="Arial"/>
          <w:b/>
        </w:rPr>
        <w:t>v</w:t>
      </w:r>
      <w:r w:rsidR="00822BD5" w:rsidRPr="00FB1437">
        <w:rPr>
          <w:rFonts w:ascii="Arial" w:hAnsi="Arial" w:cs="Arial"/>
          <w:b/>
          <w:vertAlign w:val="subscript"/>
        </w:rPr>
        <w:t>1</w:t>
      </w:r>
      <w:r w:rsidR="00822BD5" w:rsidRPr="00FB1437">
        <w:rPr>
          <w:rFonts w:ascii="Arial" w:hAnsi="Arial" w:cs="Arial"/>
          <w:b/>
        </w:rPr>
        <w:t>=m</w:t>
      </w:r>
      <w:r w:rsidR="00822BD5" w:rsidRPr="00FB1437">
        <w:rPr>
          <w:rFonts w:ascii="Arial" w:hAnsi="Arial" w:cs="Arial"/>
          <w:b/>
          <w:vertAlign w:val="subscript"/>
        </w:rPr>
        <w:t>2</w:t>
      </w:r>
      <w:r w:rsidR="00822BD5" w:rsidRPr="00FB1437">
        <w:rPr>
          <w:rFonts w:ascii="Arial" w:hAnsi="Arial" w:cs="Arial"/>
          <w:b/>
        </w:rPr>
        <w:t>v</w:t>
      </w:r>
      <w:r w:rsidR="00822BD5" w:rsidRPr="00FB1437">
        <w:rPr>
          <w:rFonts w:ascii="Arial" w:hAnsi="Arial" w:cs="Arial"/>
          <w:b/>
          <w:vertAlign w:val="subscript"/>
        </w:rPr>
        <w:t>2</w:t>
      </w:r>
      <w:r w:rsidR="00822BD5" w:rsidRPr="00FB1437">
        <w:rPr>
          <w:rFonts w:ascii="Arial" w:hAnsi="Arial" w:cs="Arial"/>
        </w:rPr>
        <w:tab/>
        <w:t xml:space="preserve">    12M</w:t>
      </w:r>
      <w:r w:rsidR="00E95229">
        <w:rPr>
          <w:rFonts w:ascii="Arial" w:hAnsi="Arial" w:cs="Arial"/>
        </w:rPr>
        <w:t xml:space="preserve"> x </w:t>
      </w:r>
      <w:r w:rsidR="00822BD5" w:rsidRPr="00FB1437">
        <w:rPr>
          <w:rFonts w:ascii="Arial" w:hAnsi="Arial" w:cs="Arial"/>
        </w:rPr>
        <w:t>(v</w:t>
      </w:r>
      <w:r w:rsidR="00822BD5" w:rsidRPr="00FB1437">
        <w:rPr>
          <w:rFonts w:ascii="Arial" w:hAnsi="Arial" w:cs="Arial"/>
          <w:vertAlign w:val="subscript"/>
        </w:rPr>
        <w:t>1</w:t>
      </w:r>
      <w:r w:rsidR="00822BD5" w:rsidRPr="00FB1437">
        <w:rPr>
          <w:rFonts w:ascii="Arial" w:hAnsi="Arial" w:cs="Arial"/>
        </w:rPr>
        <w:t>)=0.1M</w:t>
      </w:r>
      <w:r w:rsidR="00E95229">
        <w:rPr>
          <w:rFonts w:ascii="Arial" w:hAnsi="Arial" w:cs="Arial"/>
        </w:rPr>
        <w:t xml:space="preserve"> x (1000</w:t>
      </w:r>
      <w:r w:rsidR="00822BD5" w:rsidRPr="00FB1437">
        <w:rPr>
          <w:rFonts w:ascii="Arial" w:hAnsi="Arial" w:cs="Arial"/>
        </w:rPr>
        <w:t>mL)</w:t>
      </w:r>
      <w:r w:rsidR="00822BD5" w:rsidRPr="00FB1437">
        <w:rPr>
          <w:rFonts w:ascii="Arial" w:hAnsi="Arial" w:cs="Arial"/>
        </w:rPr>
        <w:tab/>
        <w:t>v</w:t>
      </w:r>
      <w:r w:rsidR="00822BD5" w:rsidRPr="00FB1437">
        <w:rPr>
          <w:rFonts w:ascii="Arial" w:hAnsi="Arial" w:cs="Arial"/>
          <w:vertAlign w:val="subscript"/>
        </w:rPr>
        <w:t>1</w:t>
      </w:r>
      <w:r w:rsidR="00822BD5" w:rsidRPr="00FB1437">
        <w:rPr>
          <w:rFonts w:ascii="Arial" w:hAnsi="Arial" w:cs="Arial"/>
        </w:rPr>
        <w:t>=8.33 mL</w:t>
      </w:r>
    </w:p>
    <w:p w:rsidR="00822BD5" w:rsidRPr="00FB1437" w:rsidRDefault="00822BD5" w:rsidP="006E2A50">
      <w:pPr>
        <w:numPr>
          <w:ilvl w:val="1"/>
          <w:numId w:val="3"/>
        </w:numPr>
        <w:spacing w:after="0" w:line="240" w:lineRule="auto"/>
        <w:contextualSpacing/>
        <w:rPr>
          <w:rFonts w:ascii="Arial" w:hAnsi="Arial" w:cs="Arial"/>
        </w:rPr>
      </w:pPr>
      <w:r w:rsidRPr="00FB1437">
        <w:rPr>
          <w:rFonts w:ascii="Arial" w:hAnsi="Arial" w:cs="Arial"/>
        </w:rPr>
        <w:t>Please utilize leading zero</w:t>
      </w:r>
      <w:r w:rsidR="00E95229">
        <w:rPr>
          <w:rFonts w:ascii="Arial" w:hAnsi="Arial" w:cs="Arial"/>
        </w:rPr>
        <w:t>s before the decimal point (0.1mL and not .1</w:t>
      </w:r>
      <w:r w:rsidRPr="00FB1437">
        <w:rPr>
          <w:rFonts w:ascii="Arial" w:hAnsi="Arial" w:cs="Arial"/>
        </w:rPr>
        <w:t>mL).</w:t>
      </w:r>
    </w:p>
    <w:p w:rsidR="00822BD5" w:rsidRPr="00FB1437" w:rsidRDefault="00822BD5" w:rsidP="006E2A50">
      <w:pPr>
        <w:numPr>
          <w:ilvl w:val="0"/>
          <w:numId w:val="3"/>
        </w:numPr>
        <w:spacing w:after="0" w:line="240" w:lineRule="auto"/>
        <w:contextualSpacing/>
        <w:rPr>
          <w:rFonts w:ascii="Arial" w:hAnsi="Arial" w:cs="Arial"/>
        </w:rPr>
      </w:pPr>
      <w:r w:rsidRPr="00FB1437">
        <w:rPr>
          <w:rFonts w:ascii="Arial" w:hAnsi="Arial" w:cs="Arial"/>
        </w:rPr>
        <w:t>A paragraph statement of the results must also be present to interpret/summarize the data shown in tables and graphs.</w:t>
      </w:r>
    </w:p>
    <w:p w:rsidR="009E72CD" w:rsidRPr="00FB1437" w:rsidRDefault="009F026E" w:rsidP="006E2A50">
      <w:pPr>
        <w:numPr>
          <w:ilvl w:val="0"/>
          <w:numId w:val="3"/>
        </w:numPr>
        <w:spacing w:after="0" w:line="240" w:lineRule="auto"/>
        <w:contextualSpacing/>
        <w:rPr>
          <w:rFonts w:ascii="Arial" w:hAnsi="Arial" w:cs="Arial"/>
        </w:rPr>
      </w:pPr>
      <w:r>
        <w:rPr>
          <w:rFonts w:ascii="Arial" w:hAnsi="Arial" w:cs="Arial"/>
        </w:rPr>
        <w:t>If graphs/</w:t>
      </w:r>
      <w:r w:rsidR="009E72CD" w:rsidRPr="00FB1437">
        <w:rPr>
          <w:rFonts w:ascii="Arial" w:hAnsi="Arial" w:cs="Arial"/>
        </w:rPr>
        <w:t>figures are included, such as spectra or chromatograms, they should be</w:t>
      </w:r>
      <w:r w:rsidR="00896888" w:rsidRPr="00FB1437">
        <w:rPr>
          <w:rFonts w:ascii="Arial" w:hAnsi="Arial" w:cs="Arial"/>
        </w:rPr>
        <w:t xml:space="preserve"> accompanied with a proper label</w:t>
      </w:r>
      <w:r w:rsidR="009E72CD" w:rsidRPr="00FB1437">
        <w:rPr>
          <w:rFonts w:ascii="Arial" w:hAnsi="Arial" w:cs="Arial"/>
        </w:rPr>
        <w:t xml:space="preserve"> i.e. Figure 1, and brief</w:t>
      </w:r>
      <w:r>
        <w:rPr>
          <w:rFonts w:ascii="Arial" w:hAnsi="Arial" w:cs="Arial"/>
        </w:rPr>
        <w:t xml:space="preserve"> </w:t>
      </w:r>
      <w:r w:rsidR="009E72CD" w:rsidRPr="00FB1437">
        <w:rPr>
          <w:rFonts w:ascii="Arial" w:hAnsi="Arial" w:cs="Arial"/>
        </w:rPr>
        <w:t>description directly below it.</w:t>
      </w:r>
    </w:p>
    <w:p w:rsidR="00822BD5" w:rsidRPr="00FB1437" w:rsidRDefault="00822BD5" w:rsidP="006E2A50">
      <w:pPr>
        <w:contextualSpacing/>
        <w:rPr>
          <w:rFonts w:ascii="Arial" w:hAnsi="Arial" w:cs="Arial"/>
          <w:b/>
          <w:bCs/>
        </w:rPr>
      </w:pPr>
    </w:p>
    <w:p w:rsidR="00822BD5" w:rsidRPr="00FB1437" w:rsidRDefault="00822BD5" w:rsidP="006E2A50">
      <w:pPr>
        <w:contextualSpacing/>
        <w:rPr>
          <w:rFonts w:ascii="Arial" w:hAnsi="Arial" w:cs="Arial"/>
        </w:rPr>
      </w:pPr>
      <w:r w:rsidRPr="00FB1437">
        <w:rPr>
          <w:rFonts w:ascii="Arial" w:hAnsi="Arial" w:cs="Arial"/>
          <w:b/>
          <w:bCs/>
        </w:rPr>
        <w:t>Conclusion</w:t>
      </w:r>
      <w:r w:rsidRPr="00FB1437">
        <w:rPr>
          <w:rFonts w:ascii="Arial" w:hAnsi="Arial" w:cs="Arial"/>
        </w:rPr>
        <w:t xml:space="preserve"> – a restatement of your results, and what the results mean</w:t>
      </w:r>
    </w:p>
    <w:p w:rsidR="00822BD5" w:rsidRPr="00FB1437" w:rsidRDefault="00822BD5" w:rsidP="006E2A50">
      <w:pPr>
        <w:numPr>
          <w:ilvl w:val="0"/>
          <w:numId w:val="4"/>
        </w:numPr>
        <w:spacing w:after="0" w:line="240" w:lineRule="auto"/>
        <w:contextualSpacing/>
        <w:rPr>
          <w:rFonts w:ascii="Arial" w:hAnsi="Arial" w:cs="Arial"/>
        </w:rPr>
      </w:pPr>
      <w:r w:rsidRPr="00FB1437">
        <w:rPr>
          <w:rFonts w:ascii="Arial" w:hAnsi="Arial" w:cs="Arial"/>
        </w:rPr>
        <w:t xml:space="preserve">Include a </w:t>
      </w:r>
      <w:r w:rsidRPr="00FB1437">
        <w:rPr>
          <w:rFonts w:ascii="Arial" w:hAnsi="Arial" w:cs="Arial"/>
          <w:b/>
        </w:rPr>
        <w:t>detailed</w:t>
      </w:r>
      <w:r w:rsidRPr="00FB1437">
        <w:rPr>
          <w:rFonts w:ascii="Arial" w:hAnsi="Arial" w:cs="Arial"/>
        </w:rPr>
        <w:t xml:space="preserve"> analysis of error (at least 3 errors).  This should be done based on the students own data and results.  An analysis of error can also be done on theoretical errors as well though the student may not have made these errors.</w:t>
      </w:r>
    </w:p>
    <w:p w:rsidR="00822BD5" w:rsidRPr="00FB1437" w:rsidRDefault="00822BD5" w:rsidP="006E2A50">
      <w:pPr>
        <w:numPr>
          <w:ilvl w:val="1"/>
          <w:numId w:val="4"/>
        </w:numPr>
        <w:spacing w:after="0" w:line="240" w:lineRule="auto"/>
        <w:contextualSpacing/>
        <w:rPr>
          <w:rFonts w:ascii="Arial" w:hAnsi="Arial" w:cs="Arial"/>
        </w:rPr>
      </w:pPr>
      <w:r w:rsidRPr="00FB1437">
        <w:rPr>
          <w:rFonts w:ascii="Arial" w:hAnsi="Arial" w:cs="Arial"/>
        </w:rPr>
        <w:t>How does the error change the outcome (concentration higher/lower than it should be, etc.)?  How does the error affect the subsequent steps in the experiment?</w:t>
      </w:r>
    </w:p>
    <w:p w:rsidR="00822BD5" w:rsidRPr="00FB1437" w:rsidRDefault="00822BD5" w:rsidP="006E2A50">
      <w:pPr>
        <w:numPr>
          <w:ilvl w:val="0"/>
          <w:numId w:val="4"/>
        </w:numPr>
        <w:spacing w:after="0" w:line="240" w:lineRule="auto"/>
        <w:contextualSpacing/>
        <w:rPr>
          <w:rFonts w:ascii="Arial" w:hAnsi="Arial" w:cs="Arial"/>
        </w:rPr>
      </w:pPr>
      <w:r w:rsidRPr="00FB1437">
        <w:rPr>
          <w:rFonts w:ascii="Arial" w:hAnsi="Arial" w:cs="Arial"/>
        </w:rPr>
        <w:t>How can the experiment be improved and/or made simpler?</w:t>
      </w:r>
    </w:p>
    <w:p w:rsidR="00822BD5" w:rsidRPr="00FB1437" w:rsidRDefault="00822BD5" w:rsidP="006E2A50">
      <w:pPr>
        <w:numPr>
          <w:ilvl w:val="0"/>
          <w:numId w:val="4"/>
        </w:numPr>
        <w:contextualSpacing/>
        <w:rPr>
          <w:rFonts w:ascii="Arial" w:hAnsi="Arial" w:cs="Arial"/>
        </w:rPr>
      </w:pPr>
      <w:r w:rsidRPr="00FB1437">
        <w:rPr>
          <w:rFonts w:ascii="Arial" w:hAnsi="Arial" w:cs="Arial"/>
        </w:rPr>
        <w:t>How can the student’s technique be improved?</w:t>
      </w:r>
    </w:p>
    <w:p w:rsidR="00822BD5" w:rsidRPr="00FB1437" w:rsidRDefault="00822BD5" w:rsidP="006E2A50">
      <w:pPr>
        <w:contextualSpacing/>
        <w:rPr>
          <w:rFonts w:ascii="Arial" w:hAnsi="Arial" w:cs="Arial"/>
          <w:b/>
          <w:bCs/>
        </w:rPr>
      </w:pPr>
      <w:r w:rsidRPr="00FB1437">
        <w:rPr>
          <w:rFonts w:ascii="Arial" w:hAnsi="Arial" w:cs="Arial"/>
          <w:b/>
          <w:bCs/>
        </w:rPr>
        <w:t>Additional Considerations</w:t>
      </w:r>
    </w:p>
    <w:p w:rsidR="00822BD5" w:rsidRPr="00FB1437" w:rsidRDefault="00822BD5" w:rsidP="006E2A50">
      <w:pPr>
        <w:numPr>
          <w:ilvl w:val="0"/>
          <w:numId w:val="5"/>
        </w:numPr>
        <w:spacing w:after="0" w:line="240" w:lineRule="auto"/>
        <w:contextualSpacing/>
        <w:rPr>
          <w:rFonts w:ascii="Arial" w:hAnsi="Arial" w:cs="Arial"/>
        </w:rPr>
      </w:pPr>
      <w:r w:rsidRPr="00FB1437">
        <w:rPr>
          <w:rFonts w:ascii="Arial" w:hAnsi="Arial" w:cs="Arial"/>
        </w:rPr>
        <w:t xml:space="preserve">Order is also important for excellent scientific work – the lab report write-up </w:t>
      </w:r>
      <w:ins w:id="147" w:author="Katrina L Binaku" w:date="2013-01-07T13:54:00Z">
        <w:r w:rsidR="00211670">
          <w:rPr>
            <w:rFonts w:ascii="Arial" w:hAnsi="Arial" w:cs="Arial"/>
          </w:rPr>
          <w:t>must</w:t>
        </w:r>
      </w:ins>
      <w:del w:id="148" w:author="Katrina L Binaku" w:date="2013-01-07T13:54:00Z">
        <w:r w:rsidRPr="00FB1437" w:rsidDel="00211670">
          <w:rPr>
            <w:rFonts w:ascii="Arial" w:hAnsi="Arial" w:cs="Arial"/>
          </w:rPr>
          <w:delText>should</w:delText>
        </w:r>
      </w:del>
      <w:r w:rsidRPr="00FB1437">
        <w:rPr>
          <w:rFonts w:ascii="Arial" w:hAnsi="Arial" w:cs="Arial"/>
        </w:rPr>
        <w:t xml:space="preserve"> follow the order listed on these directions.  </w:t>
      </w:r>
    </w:p>
    <w:p w:rsidR="00211670" w:rsidRPr="003747A1" w:rsidRDefault="00FC19A5" w:rsidP="003747A1">
      <w:pPr>
        <w:numPr>
          <w:ilvl w:val="0"/>
          <w:numId w:val="5"/>
        </w:numPr>
        <w:spacing w:after="0" w:line="240" w:lineRule="auto"/>
        <w:contextualSpacing/>
        <w:rPr>
          <w:ins w:id="149" w:author="Katrina L Binaku" w:date="2013-01-07T13:55:00Z"/>
          <w:rFonts w:ascii="Arial" w:hAnsi="Arial" w:cs="Arial"/>
        </w:rPr>
      </w:pPr>
      <w:r w:rsidRPr="00FB1437">
        <w:rPr>
          <w:rFonts w:ascii="Arial" w:hAnsi="Arial" w:cs="Arial"/>
        </w:rPr>
        <w:t>Lab reports should have page numbers specifically located in the bottom center of each page.</w:t>
      </w:r>
      <w:r w:rsidR="003747A1">
        <w:rPr>
          <w:rFonts w:ascii="Arial" w:hAnsi="Arial" w:cs="Arial"/>
        </w:rPr>
        <w:t xml:space="preserve"> </w:t>
      </w:r>
      <w:ins w:id="150" w:author="Katrina L Binaku" w:date="2013-01-07T13:56:00Z">
        <w:r w:rsidR="003747A1">
          <w:rPr>
            <w:rFonts w:ascii="Arial" w:hAnsi="Arial" w:cs="Arial"/>
          </w:rPr>
          <w:t>Please staple your lab reports before handing them in.</w:t>
        </w:r>
      </w:ins>
    </w:p>
    <w:p w:rsidR="003747A1" w:rsidRPr="00FB1437" w:rsidRDefault="003747A1" w:rsidP="006E2A50">
      <w:pPr>
        <w:numPr>
          <w:ilvl w:val="0"/>
          <w:numId w:val="5"/>
        </w:numPr>
        <w:spacing w:after="0" w:line="240" w:lineRule="auto"/>
        <w:contextualSpacing/>
        <w:rPr>
          <w:rFonts w:ascii="Arial" w:hAnsi="Arial" w:cs="Arial"/>
        </w:rPr>
      </w:pPr>
      <w:ins w:id="151" w:author="Katrina L Binaku" w:date="2013-01-07T13:55:00Z">
        <w:r>
          <w:rPr>
            <w:rFonts w:ascii="Arial" w:hAnsi="Arial" w:cs="Arial"/>
          </w:rPr>
          <w:t>Feel free to print double-sided; we are a sustainable university after all!</w:t>
        </w:r>
      </w:ins>
    </w:p>
    <w:p w:rsidR="00822BD5" w:rsidRPr="00FB1437" w:rsidRDefault="00822BD5" w:rsidP="006E2A50">
      <w:pPr>
        <w:numPr>
          <w:ilvl w:val="0"/>
          <w:numId w:val="5"/>
        </w:numPr>
        <w:spacing w:after="0" w:line="240" w:lineRule="auto"/>
        <w:contextualSpacing/>
        <w:rPr>
          <w:rFonts w:ascii="Arial" w:hAnsi="Arial" w:cs="Arial"/>
        </w:rPr>
      </w:pPr>
      <w:r w:rsidRPr="00FB1437">
        <w:rPr>
          <w:rFonts w:ascii="Arial" w:hAnsi="Arial" w:cs="Arial"/>
        </w:rPr>
        <w:t xml:space="preserve">All parts of this report must be typed (calculations are an exception).  Please use </w:t>
      </w:r>
      <w:del w:id="152" w:author="Katrina L Binaku" w:date="2013-01-07T13:53:00Z">
        <w:r w:rsidRPr="00FB1437" w:rsidDel="00211670">
          <w:rPr>
            <w:rFonts w:ascii="Arial" w:hAnsi="Arial" w:cs="Arial"/>
          </w:rPr>
          <w:delText>at least</w:delText>
        </w:r>
      </w:del>
      <w:r w:rsidRPr="00FB1437">
        <w:rPr>
          <w:rFonts w:ascii="Arial" w:hAnsi="Arial" w:cs="Arial"/>
        </w:rPr>
        <w:t xml:space="preserve"> 1</w:t>
      </w:r>
      <w:ins w:id="153" w:author="Katrina L Binaku" w:date="2013-01-07T13:53:00Z">
        <w:r w:rsidR="00211670">
          <w:rPr>
            <w:rFonts w:ascii="Arial" w:hAnsi="Arial" w:cs="Arial"/>
          </w:rPr>
          <w:t>2</w:t>
        </w:r>
      </w:ins>
      <w:del w:id="154" w:author="Katrina L Binaku" w:date="2013-01-07T13:53:00Z">
        <w:r w:rsidRPr="00FB1437" w:rsidDel="00211670">
          <w:rPr>
            <w:rFonts w:ascii="Arial" w:hAnsi="Arial" w:cs="Arial"/>
          </w:rPr>
          <w:delText>1</w:delText>
        </w:r>
      </w:del>
      <w:r w:rsidRPr="00FB1437">
        <w:rPr>
          <w:rFonts w:ascii="Arial" w:hAnsi="Arial" w:cs="Arial"/>
        </w:rPr>
        <w:t xml:space="preserve"> point font, 1.5 </w:t>
      </w:r>
      <w:r w:rsidR="00B4283D" w:rsidRPr="00FB1437">
        <w:rPr>
          <w:rFonts w:ascii="Arial" w:hAnsi="Arial" w:cs="Arial"/>
        </w:rPr>
        <w:t>lines</w:t>
      </w:r>
      <w:r w:rsidRPr="00FB1437">
        <w:rPr>
          <w:rFonts w:ascii="Arial" w:hAnsi="Arial" w:cs="Arial"/>
        </w:rPr>
        <w:t xml:space="preserve"> spacing for paragraphs, and 1 inch margins.</w:t>
      </w:r>
    </w:p>
    <w:p w:rsidR="00822BD5" w:rsidRPr="00FB1437" w:rsidRDefault="00822BD5" w:rsidP="006E2A50">
      <w:pPr>
        <w:numPr>
          <w:ilvl w:val="0"/>
          <w:numId w:val="5"/>
        </w:numPr>
        <w:spacing w:after="0" w:line="240" w:lineRule="auto"/>
        <w:contextualSpacing/>
        <w:rPr>
          <w:rFonts w:ascii="Arial" w:hAnsi="Arial" w:cs="Arial"/>
        </w:rPr>
      </w:pPr>
      <w:r w:rsidRPr="00FB1437">
        <w:rPr>
          <w:rFonts w:ascii="Arial" w:hAnsi="Arial" w:cs="Arial"/>
        </w:rPr>
        <w:t>Please keep entire tables on a single page.  If you must split up a table, remember to include column and row headings again</w:t>
      </w:r>
      <w:ins w:id="155" w:author="Katrina L Binaku" w:date="2013-01-07T13:53:00Z">
        <w:r w:rsidR="00211670">
          <w:rPr>
            <w:rFonts w:ascii="Arial" w:hAnsi="Arial" w:cs="Arial"/>
          </w:rPr>
          <w:t xml:space="preserve"> on the next page</w:t>
        </w:r>
      </w:ins>
      <w:r w:rsidRPr="00FB1437">
        <w:rPr>
          <w:rFonts w:ascii="Arial" w:hAnsi="Arial" w:cs="Arial"/>
        </w:rPr>
        <w:t>.</w:t>
      </w:r>
    </w:p>
    <w:p w:rsidR="00822BD5" w:rsidRPr="00FB1437" w:rsidRDefault="00822BD5" w:rsidP="006E2A50">
      <w:pPr>
        <w:numPr>
          <w:ilvl w:val="0"/>
          <w:numId w:val="5"/>
        </w:numPr>
        <w:spacing w:after="0" w:line="240" w:lineRule="auto"/>
        <w:contextualSpacing/>
        <w:rPr>
          <w:rFonts w:ascii="Arial" w:hAnsi="Arial" w:cs="Arial"/>
        </w:rPr>
      </w:pPr>
      <w:r w:rsidRPr="00FB1437">
        <w:rPr>
          <w:rFonts w:ascii="Arial" w:hAnsi="Arial" w:cs="Arial"/>
        </w:rPr>
        <w:t>Reports should have good spelling, sentence structure, etc.  Do not use run-on sentences, sentence fragments, or misspelled words.  Do not use personal pronouns (I, we, me, etc.).</w:t>
      </w:r>
    </w:p>
    <w:p w:rsidR="00822BD5" w:rsidRPr="00FB1437" w:rsidRDefault="00822BD5" w:rsidP="006E2A50">
      <w:pPr>
        <w:numPr>
          <w:ilvl w:val="0"/>
          <w:numId w:val="5"/>
        </w:numPr>
        <w:tabs>
          <w:tab w:val="clear" w:pos="720"/>
          <w:tab w:val="num" w:pos="0"/>
        </w:tabs>
        <w:spacing w:after="0" w:line="240" w:lineRule="auto"/>
        <w:contextualSpacing/>
        <w:rPr>
          <w:rFonts w:ascii="Arial" w:hAnsi="Arial" w:cs="Arial"/>
        </w:rPr>
      </w:pPr>
      <w:r w:rsidRPr="00FB1437">
        <w:rPr>
          <w:rFonts w:ascii="Arial" w:hAnsi="Arial" w:cs="Arial"/>
        </w:rPr>
        <w:t>Take the time to check over your work and re-read your report to make sure that what you wrote is clear and makes sense.</w:t>
      </w:r>
      <w:r w:rsidRPr="00FB1437">
        <w:rPr>
          <w:rFonts w:ascii="Arial" w:hAnsi="Arial" w:cs="Arial"/>
          <w:b/>
          <w:bCs/>
        </w:rPr>
        <w:br/>
      </w:r>
    </w:p>
    <w:p w:rsidR="00822BD5" w:rsidRPr="00FB1437" w:rsidRDefault="00822BD5" w:rsidP="006E2A50">
      <w:pPr>
        <w:ind w:left="360" w:hanging="360"/>
        <w:contextualSpacing/>
        <w:rPr>
          <w:rFonts w:ascii="Arial" w:hAnsi="Arial" w:cs="Arial"/>
        </w:rPr>
      </w:pPr>
      <w:r w:rsidRPr="00FB1437">
        <w:rPr>
          <w:rFonts w:ascii="Arial" w:hAnsi="Arial" w:cs="Arial"/>
          <w:b/>
          <w:bCs/>
        </w:rPr>
        <w:t>The following has been said:</w:t>
      </w:r>
    </w:p>
    <w:p w:rsidR="009F026E" w:rsidRPr="009F026E" w:rsidRDefault="00822BD5" w:rsidP="009F026E">
      <w:pPr>
        <w:numPr>
          <w:ilvl w:val="0"/>
          <w:numId w:val="6"/>
        </w:numPr>
        <w:spacing w:after="0" w:line="240" w:lineRule="auto"/>
        <w:contextualSpacing/>
        <w:rPr>
          <w:rFonts w:ascii="Arial" w:hAnsi="Arial" w:cs="Arial"/>
        </w:rPr>
      </w:pPr>
      <w:r w:rsidRPr="00FB1437">
        <w:rPr>
          <w:rFonts w:ascii="Arial" w:hAnsi="Arial" w:cs="Arial"/>
        </w:rPr>
        <w:t>A student could do mediocre work and write up an excellent lab report, and the work will be thought of as wonderful.  A student could do wonderful work and write it up poorly, and the work will be thought of as mediocre.</w:t>
      </w:r>
    </w:p>
    <w:p w:rsidR="00822BD5" w:rsidRPr="00FB1437" w:rsidRDefault="001E7FA0" w:rsidP="008E7384">
      <w:pPr>
        <w:contextualSpacing/>
        <w:rPr>
          <w:rFonts w:ascii="Arial" w:hAnsi="Arial" w:cs="Arial"/>
          <w:b/>
          <w:sz w:val="32"/>
          <w:szCs w:val="32"/>
        </w:rPr>
      </w:pPr>
      <w:r w:rsidRPr="00FB1437">
        <w:rPr>
          <w:rFonts w:ascii="Arial" w:hAnsi="Arial" w:cs="Arial"/>
          <w:b/>
          <w:sz w:val="32"/>
          <w:szCs w:val="32"/>
        </w:rPr>
        <w:br w:type="page"/>
      </w:r>
      <w:r w:rsidR="00822BD5" w:rsidRPr="00FB1437">
        <w:rPr>
          <w:rFonts w:ascii="Arial" w:hAnsi="Arial" w:cs="Arial"/>
          <w:b/>
          <w:sz w:val="32"/>
          <w:szCs w:val="32"/>
        </w:rPr>
        <w:lastRenderedPageBreak/>
        <w:t>Lab Report Grading Rubric</w:t>
      </w:r>
      <w:r w:rsidR="006D43FA">
        <w:rPr>
          <w:rFonts w:ascii="Arial" w:hAnsi="Arial" w:cs="Arial"/>
          <w:b/>
          <w:sz w:val="32"/>
          <w:szCs w:val="32"/>
        </w:rPr>
        <w:t xml:space="preserve"> (updated 01/23/2013)</w:t>
      </w:r>
      <w:r w:rsidRPr="00FB1437">
        <w:rPr>
          <w:rFonts w:ascii="Arial" w:hAnsi="Arial" w:cs="Arial"/>
          <w:b/>
          <w:sz w:val="32"/>
          <w:szCs w:val="32"/>
        </w:rPr>
        <w:br/>
      </w:r>
    </w:p>
    <w:p w:rsidR="00822BD5" w:rsidRPr="00FB1437" w:rsidRDefault="00822BD5" w:rsidP="006E2A50">
      <w:pPr>
        <w:contextualSpacing/>
        <w:jc w:val="center"/>
        <w:rPr>
          <w:rFonts w:ascii="Arial" w:hAnsi="Arial" w:cs="Arial"/>
        </w:rPr>
      </w:pPr>
      <w:r w:rsidRPr="00FB1437">
        <w:rPr>
          <w:rFonts w:ascii="Arial" w:hAnsi="Arial" w:cs="Arial"/>
        </w:rPr>
        <w:t xml:space="preserve">The following is a rough guideline of how points will be assigned on your lab reports.  All lab reports will be out of </w:t>
      </w:r>
      <w:r w:rsidR="00F97ED2">
        <w:rPr>
          <w:rFonts w:ascii="Arial" w:hAnsi="Arial" w:cs="Arial"/>
        </w:rPr>
        <w:t>100</w:t>
      </w:r>
      <w:r w:rsidRPr="00FB1437">
        <w:rPr>
          <w:rFonts w:ascii="Arial" w:hAnsi="Arial" w:cs="Arial"/>
        </w:rPr>
        <w:t xml:space="preserve"> total points.</w:t>
      </w:r>
    </w:p>
    <w:p w:rsidR="00822BD5" w:rsidRPr="00FB1437" w:rsidRDefault="00822BD5" w:rsidP="006E2A50">
      <w:pPr>
        <w:contextualSpacing/>
        <w:jc w:val="center"/>
        <w:rPr>
          <w:rFonts w:ascii="Arial" w:hAnsi="Arial" w:cs="Arial"/>
        </w:rPr>
      </w:pPr>
    </w:p>
    <w:p w:rsidR="00822BD5" w:rsidRPr="00FB1437" w:rsidRDefault="00822BD5" w:rsidP="006E2A50">
      <w:pPr>
        <w:contextualSpacing/>
        <w:jc w:val="cente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56" w:author="Katrina L Binaku" w:date="2013-01-07T13:58: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3209"/>
        <w:gridCol w:w="1048"/>
        <w:tblGridChange w:id="157">
          <w:tblGrid>
            <w:gridCol w:w="2988"/>
            <w:gridCol w:w="221"/>
            <w:gridCol w:w="805"/>
            <w:gridCol w:w="243"/>
          </w:tblGrid>
        </w:tblGridChange>
      </w:tblGrid>
      <w:tr w:rsidR="00822BD5" w:rsidRPr="00FB1437" w:rsidTr="008F4456">
        <w:trPr>
          <w:trHeight w:val="564"/>
          <w:jc w:val="center"/>
          <w:trPrChange w:id="158" w:author="Katrina L Binaku" w:date="2013-01-07T13:58:00Z">
            <w:trPr>
              <w:gridAfter w:val="0"/>
              <w:trHeight w:val="564"/>
              <w:jc w:val="center"/>
            </w:trPr>
          </w:trPrChange>
        </w:trPr>
        <w:tc>
          <w:tcPr>
            <w:tcW w:w="3209" w:type="dxa"/>
            <w:vAlign w:val="center"/>
            <w:tcPrChange w:id="159" w:author="Katrina L Binaku" w:date="2013-01-07T13:58:00Z">
              <w:tcPr>
                <w:tcW w:w="2988" w:type="dxa"/>
                <w:vAlign w:val="center"/>
              </w:tcPr>
            </w:tcPrChange>
          </w:tcPr>
          <w:p w:rsidR="00822BD5" w:rsidRPr="00FB1437" w:rsidRDefault="00822BD5" w:rsidP="006E2A50">
            <w:pPr>
              <w:contextualSpacing/>
              <w:rPr>
                <w:rFonts w:ascii="Arial" w:hAnsi="Arial" w:cs="Arial"/>
                <w:b/>
                <w:sz w:val="24"/>
                <w:szCs w:val="24"/>
              </w:rPr>
            </w:pPr>
            <w:r w:rsidRPr="00FB1437">
              <w:rPr>
                <w:rFonts w:ascii="Arial" w:hAnsi="Arial" w:cs="Arial"/>
                <w:b/>
                <w:sz w:val="24"/>
                <w:szCs w:val="24"/>
              </w:rPr>
              <w:t>Lab Report Categories</w:t>
            </w:r>
          </w:p>
        </w:tc>
        <w:tc>
          <w:tcPr>
            <w:tcW w:w="1048" w:type="dxa"/>
            <w:vAlign w:val="center"/>
            <w:tcPrChange w:id="160" w:author="Katrina L Binaku" w:date="2013-01-07T13:58:00Z">
              <w:tcPr>
                <w:tcW w:w="1026" w:type="dxa"/>
                <w:gridSpan w:val="2"/>
                <w:vAlign w:val="center"/>
              </w:tcPr>
            </w:tcPrChange>
          </w:tcPr>
          <w:p w:rsidR="00822BD5" w:rsidRPr="00FB1437" w:rsidRDefault="00822BD5" w:rsidP="006E2A50">
            <w:pPr>
              <w:contextualSpacing/>
              <w:rPr>
                <w:rFonts w:ascii="Arial" w:hAnsi="Arial" w:cs="Arial"/>
                <w:b/>
                <w:sz w:val="24"/>
                <w:szCs w:val="24"/>
              </w:rPr>
            </w:pPr>
            <w:r w:rsidRPr="00FB1437">
              <w:rPr>
                <w:rFonts w:ascii="Arial" w:hAnsi="Arial" w:cs="Arial"/>
                <w:b/>
                <w:sz w:val="24"/>
                <w:szCs w:val="24"/>
              </w:rPr>
              <w:t>Points</w:t>
            </w:r>
          </w:p>
        </w:tc>
      </w:tr>
      <w:tr w:rsidR="00822BD5" w:rsidRPr="00FB1437" w:rsidTr="008F4456">
        <w:trPr>
          <w:trHeight w:val="564"/>
          <w:jc w:val="center"/>
          <w:trPrChange w:id="161" w:author="Katrina L Binaku" w:date="2013-01-07T13:58:00Z">
            <w:trPr>
              <w:gridAfter w:val="0"/>
              <w:trHeight w:val="564"/>
              <w:jc w:val="center"/>
            </w:trPr>
          </w:trPrChange>
        </w:trPr>
        <w:tc>
          <w:tcPr>
            <w:tcW w:w="3209" w:type="dxa"/>
            <w:vAlign w:val="center"/>
            <w:tcPrChange w:id="162"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Title Page</w:t>
            </w:r>
          </w:p>
        </w:tc>
        <w:tc>
          <w:tcPr>
            <w:tcW w:w="1048" w:type="dxa"/>
            <w:vAlign w:val="center"/>
            <w:tcPrChange w:id="163"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4</w:t>
            </w:r>
          </w:p>
        </w:tc>
      </w:tr>
      <w:tr w:rsidR="00822BD5" w:rsidRPr="00FB1437" w:rsidTr="008F4456">
        <w:trPr>
          <w:trHeight w:val="564"/>
          <w:jc w:val="center"/>
          <w:trPrChange w:id="164" w:author="Katrina L Binaku" w:date="2013-01-07T13:58:00Z">
            <w:trPr>
              <w:gridAfter w:val="0"/>
              <w:trHeight w:val="564"/>
              <w:jc w:val="center"/>
            </w:trPr>
          </w:trPrChange>
        </w:trPr>
        <w:tc>
          <w:tcPr>
            <w:tcW w:w="3209" w:type="dxa"/>
            <w:vAlign w:val="center"/>
            <w:tcPrChange w:id="165"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Purpose</w:t>
            </w:r>
          </w:p>
        </w:tc>
        <w:tc>
          <w:tcPr>
            <w:tcW w:w="1048" w:type="dxa"/>
            <w:vAlign w:val="center"/>
            <w:tcPrChange w:id="166"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6</w:t>
            </w:r>
          </w:p>
        </w:tc>
      </w:tr>
      <w:tr w:rsidR="00822BD5" w:rsidRPr="00FB1437" w:rsidTr="008F4456">
        <w:trPr>
          <w:trHeight w:val="564"/>
          <w:jc w:val="center"/>
          <w:trPrChange w:id="167" w:author="Katrina L Binaku" w:date="2013-01-07T13:58:00Z">
            <w:trPr>
              <w:gridAfter w:val="0"/>
              <w:trHeight w:val="564"/>
              <w:jc w:val="center"/>
            </w:trPr>
          </w:trPrChange>
        </w:trPr>
        <w:tc>
          <w:tcPr>
            <w:tcW w:w="3209" w:type="dxa"/>
            <w:vAlign w:val="center"/>
            <w:tcPrChange w:id="168"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Materials</w:t>
            </w:r>
          </w:p>
        </w:tc>
        <w:tc>
          <w:tcPr>
            <w:tcW w:w="1048" w:type="dxa"/>
            <w:vAlign w:val="center"/>
            <w:tcPrChange w:id="169"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10</w:t>
            </w:r>
          </w:p>
        </w:tc>
      </w:tr>
      <w:tr w:rsidR="00822BD5" w:rsidRPr="00FB1437" w:rsidTr="008F4456">
        <w:trPr>
          <w:trHeight w:val="564"/>
          <w:jc w:val="center"/>
          <w:trPrChange w:id="170" w:author="Katrina L Binaku" w:date="2013-01-07T13:58:00Z">
            <w:trPr>
              <w:gridAfter w:val="0"/>
              <w:trHeight w:val="564"/>
              <w:jc w:val="center"/>
            </w:trPr>
          </w:trPrChange>
        </w:trPr>
        <w:tc>
          <w:tcPr>
            <w:tcW w:w="3209" w:type="dxa"/>
            <w:vAlign w:val="center"/>
            <w:tcPrChange w:id="171"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Procedure</w:t>
            </w:r>
          </w:p>
        </w:tc>
        <w:tc>
          <w:tcPr>
            <w:tcW w:w="1048" w:type="dxa"/>
            <w:vAlign w:val="center"/>
            <w:tcPrChange w:id="172"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15</w:t>
            </w:r>
          </w:p>
        </w:tc>
      </w:tr>
      <w:tr w:rsidR="00822BD5" w:rsidRPr="00FB1437" w:rsidTr="008F4456">
        <w:trPr>
          <w:trHeight w:val="564"/>
          <w:jc w:val="center"/>
          <w:trPrChange w:id="173" w:author="Katrina L Binaku" w:date="2013-01-07T13:58:00Z">
            <w:trPr>
              <w:gridAfter w:val="0"/>
              <w:trHeight w:val="564"/>
              <w:jc w:val="center"/>
            </w:trPr>
          </w:trPrChange>
        </w:trPr>
        <w:tc>
          <w:tcPr>
            <w:tcW w:w="3209" w:type="dxa"/>
            <w:vAlign w:val="center"/>
            <w:tcPrChange w:id="174"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Results</w:t>
            </w:r>
          </w:p>
        </w:tc>
        <w:tc>
          <w:tcPr>
            <w:tcW w:w="1048" w:type="dxa"/>
            <w:vAlign w:val="center"/>
            <w:tcPrChange w:id="175"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35</w:t>
            </w:r>
          </w:p>
        </w:tc>
      </w:tr>
      <w:tr w:rsidR="00822BD5" w:rsidRPr="00FB1437" w:rsidTr="008F4456">
        <w:trPr>
          <w:trHeight w:val="564"/>
          <w:jc w:val="center"/>
          <w:trPrChange w:id="176" w:author="Katrina L Binaku" w:date="2013-01-07T13:58:00Z">
            <w:trPr>
              <w:gridAfter w:val="0"/>
              <w:trHeight w:val="564"/>
              <w:jc w:val="center"/>
            </w:trPr>
          </w:trPrChange>
        </w:trPr>
        <w:tc>
          <w:tcPr>
            <w:tcW w:w="3209" w:type="dxa"/>
            <w:vAlign w:val="center"/>
            <w:tcPrChange w:id="177"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Conclusion</w:t>
            </w:r>
          </w:p>
        </w:tc>
        <w:tc>
          <w:tcPr>
            <w:tcW w:w="1048" w:type="dxa"/>
            <w:vAlign w:val="center"/>
            <w:tcPrChange w:id="178"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20</w:t>
            </w:r>
          </w:p>
        </w:tc>
      </w:tr>
      <w:tr w:rsidR="00822BD5" w:rsidRPr="00FB1437" w:rsidTr="008F4456">
        <w:trPr>
          <w:trHeight w:val="564"/>
          <w:jc w:val="center"/>
          <w:trPrChange w:id="179" w:author="Katrina L Binaku" w:date="2013-01-07T13:58:00Z">
            <w:trPr>
              <w:gridAfter w:val="0"/>
              <w:trHeight w:val="564"/>
              <w:jc w:val="center"/>
            </w:trPr>
          </w:trPrChange>
        </w:trPr>
        <w:tc>
          <w:tcPr>
            <w:tcW w:w="3209" w:type="dxa"/>
            <w:vAlign w:val="center"/>
            <w:tcPrChange w:id="180" w:author="Katrina L Binaku" w:date="2013-01-07T13:58:00Z">
              <w:tcPr>
                <w:tcW w:w="2988" w:type="dxa"/>
                <w:vAlign w:val="center"/>
              </w:tcPr>
            </w:tcPrChange>
          </w:tcPr>
          <w:p w:rsidR="00822BD5" w:rsidRPr="00FB1437" w:rsidRDefault="00822BD5" w:rsidP="006E2A50">
            <w:pPr>
              <w:contextualSpacing/>
              <w:rPr>
                <w:rFonts w:ascii="Arial" w:hAnsi="Arial" w:cs="Arial"/>
              </w:rPr>
            </w:pPr>
            <w:r w:rsidRPr="00FB1437">
              <w:rPr>
                <w:rFonts w:ascii="Arial" w:hAnsi="Arial" w:cs="Arial"/>
              </w:rPr>
              <w:t>Grammar</w:t>
            </w:r>
            <w:ins w:id="181" w:author="Katrina L Binaku" w:date="2013-01-07T13:57:00Z">
              <w:r w:rsidR="008F4456">
                <w:rPr>
                  <w:rFonts w:ascii="Arial" w:hAnsi="Arial" w:cs="Arial"/>
                </w:rPr>
                <w:t>/Formatting/Spelling</w:t>
              </w:r>
            </w:ins>
          </w:p>
        </w:tc>
        <w:tc>
          <w:tcPr>
            <w:tcW w:w="1048" w:type="dxa"/>
            <w:vAlign w:val="center"/>
            <w:tcPrChange w:id="182" w:author="Katrina L Binaku" w:date="2013-01-07T13:58:00Z">
              <w:tcPr>
                <w:tcW w:w="1026" w:type="dxa"/>
                <w:gridSpan w:val="2"/>
                <w:vAlign w:val="center"/>
              </w:tcPr>
            </w:tcPrChange>
          </w:tcPr>
          <w:p w:rsidR="00822BD5" w:rsidRPr="00FB1437" w:rsidRDefault="00F97ED2" w:rsidP="006E2A50">
            <w:pPr>
              <w:contextualSpacing/>
              <w:rPr>
                <w:rFonts w:ascii="Arial" w:hAnsi="Arial" w:cs="Arial"/>
              </w:rPr>
            </w:pPr>
            <w:r>
              <w:rPr>
                <w:rFonts w:ascii="Arial" w:hAnsi="Arial" w:cs="Arial"/>
              </w:rPr>
              <w:t>10</w:t>
            </w:r>
          </w:p>
        </w:tc>
      </w:tr>
      <w:tr w:rsidR="00822BD5" w:rsidRPr="00FB1437" w:rsidTr="008F4456">
        <w:trPr>
          <w:trHeight w:val="564"/>
          <w:jc w:val="center"/>
          <w:trPrChange w:id="183" w:author="Katrina L Binaku" w:date="2013-01-07T13:58:00Z">
            <w:trPr>
              <w:gridAfter w:val="0"/>
              <w:trHeight w:val="564"/>
              <w:jc w:val="center"/>
            </w:trPr>
          </w:trPrChange>
        </w:trPr>
        <w:tc>
          <w:tcPr>
            <w:tcW w:w="3209" w:type="dxa"/>
            <w:vAlign w:val="center"/>
            <w:tcPrChange w:id="184" w:author="Katrina L Binaku" w:date="2013-01-07T13:58:00Z">
              <w:tcPr>
                <w:tcW w:w="2988" w:type="dxa"/>
                <w:vAlign w:val="center"/>
              </w:tcPr>
            </w:tcPrChange>
          </w:tcPr>
          <w:p w:rsidR="00822BD5" w:rsidRPr="00FB1437" w:rsidRDefault="00822BD5" w:rsidP="006E2A50">
            <w:pPr>
              <w:contextualSpacing/>
              <w:rPr>
                <w:rFonts w:ascii="Arial" w:hAnsi="Arial" w:cs="Arial"/>
                <w:b/>
              </w:rPr>
            </w:pPr>
            <w:r w:rsidRPr="00FB1437">
              <w:rPr>
                <w:rFonts w:ascii="Arial" w:hAnsi="Arial" w:cs="Arial"/>
                <w:b/>
              </w:rPr>
              <w:t>TOTAL</w:t>
            </w:r>
          </w:p>
        </w:tc>
        <w:tc>
          <w:tcPr>
            <w:tcW w:w="1048" w:type="dxa"/>
            <w:vAlign w:val="center"/>
            <w:tcPrChange w:id="185" w:author="Katrina L Binaku" w:date="2013-01-07T13:58:00Z">
              <w:tcPr>
                <w:tcW w:w="1026" w:type="dxa"/>
                <w:gridSpan w:val="2"/>
                <w:vAlign w:val="center"/>
              </w:tcPr>
            </w:tcPrChange>
          </w:tcPr>
          <w:p w:rsidR="00822BD5" w:rsidRPr="00FB1437" w:rsidRDefault="00F97ED2" w:rsidP="006E2A50">
            <w:pPr>
              <w:contextualSpacing/>
              <w:rPr>
                <w:rFonts w:ascii="Arial" w:hAnsi="Arial" w:cs="Arial"/>
                <w:b/>
              </w:rPr>
            </w:pPr>
            <w:r>
              <w:rPr>
                <w:rFonts w:ascii="Arial" w:hAnsi="Arial" w:cs="Arial"/>
                <w:b/>
              </w:rPr>
              <w:t>100</w:t>
            </w:r>
          </w:p>
        </w:tc>
      </w:tr>
      <w:tr w:rsidR="008A5606" w:rsidRPr="00FB1437" w:rsidTr="008F4456">
        <w:trPr>
          <w:trHeight w:val="564"/>
          <w:jc w:val="center"/>
        </w:trPr>
        <w:tc>
          <w:tcPr>
            <w:tcW w:w="3209" w:type="dxa"/>
            <w:vAlign w:val="center"/>
          </w:tcPr>
          <w:p w:rsidR="008A5606" w:rsidRPr="00FB1437" w:rsidRDefault="008A5606" w:rsidP="006E2A50">
            <w:pPr>
              <w:contextualSpacing/>
              <w:rPr>
                <w:rFonts w:ascii="Arial" w:hAnsi="Arial" w:cs="Arial"/>
                <w:b/>
              </w:rPr>
            </w:pPr>
          </w:p>
        </w:tc>
        <w:tc>
          <w:tcPr>
            <w:tcW w:w="1048" w:type="dxa"/>
            <w:vAlign w:val="center"/>
          </w:tcPr>
          <w:p w:rsidR="008A5606" w:rsidRDefault="008A5606" w:rsidP="006E2A50">
            <w:pPr>
              <w:contextualSpacing/>
              <w:rPr>
                <w:rFonts w:ascii="Arial" w:hAnsi="Arial" w:cs="Arial"/>
                <w:b/>
              </w:rPr>
            </w:pPr>
          </w:p>
        </w:tc>
      </w:tr>
    </w:tbl>
    <w:p w:rsidR="00822BD5" w:rsidRPr="00FB1437" w:rsidRDefault="00822BD5" w:rsidP="006E2A50">
      <w:pPr>
        <w:contextualSpacing/>
        <w:jc w:val="center"/>
        <w:rPr>
          <w:rFonts w:ascii="Arial" w:hAnsi="Arial" w:cs="Arial"/>
        </w:rPr>
      </w:pPr>
    </w:p>
    <w:p w:rsidR="00822BD5" w:rsidRPr="00FB1437" w:rsidRDefault="00822BD5" w:rsidP="006E2A50">
      <w:pPr>
        <w:contextualSpacing/>
        <w:jc w:val="center"/>
        <w:rPr>
          <w:rFonts w:ascii="Arial" w:hAnsi="Arial" w:cs="Arial"/>
          <w:b/>
        </w:rPr>
      </w:pPr>
    </w:p>
    <w:p w:rsidR="00822BD5" w:rsidRPr="00FB1437" w:rsidRDefault="00822BD5" w:rsidP="006E2A50">
      <w:pPr>
        <w:contextualSpacing/>
        <w:jc w:val="center"/>
        <w:rPr>
          <w:rFonts w:ascii="Arial" w:hAnsi="Arial" w:cs="Arial"/>
          <w:b/>
        </w:rPr>
      </w:pPr>
    </w:p>
    <w:p w:rsidR="00822BD5" w:rsidRDefault="00822BD5" w:rsidP="006E2A50">
      <w:pPr>
        <w:contextualSpacing/>
        <w:jc w:val="center"/>
        <w:rPr>
          <w:rFonts w:ascii="Arial" w:hAnsi="Arial" w:cs="Arial"/>
          <w:sz w:val="20"/>
          <w:szCs w:val="20"/>
        </w:rPr>
      </w:pPr>
    </w:p>
    <w:p w:rsidR="004C5FCA" w:rsidRDefault="004C5FCA"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rFonts w:ascii="Arial" w:hAnsi="Arial" w:cs="Arial"/>
          <w:sz w:val="20"/>
          <w:szCs w:val="20"/>
        </w:rPr>
      </w:pPr>
    </w:p>
    <w:p w:rsidR="00695DD7" w:rsidRDefault="00695DD7" w:rsidP="006E2A50">
      <w:pPr>
        <w:contextualSpacing/>
        <w:jc w:val="center"/>
        <w:rPr>
          <w:ins w:id="186" w:author="Katrina L Binaku" w:date="2013-01-07T14:56:00Z"/>
          <w:rFonts w:ascii="Arial" w:hAnsi="Arial" w:cs="Arial"/>
          <w:sz w:val="20"/>
          <w:szCs w:val="20"/>
        </w:rPr>
      </w:pPr>
    </w:p>
    <w:p w:rsidR="001627A4" w:rsidRDefault="001627A4" w:rsidP="001627A4">
      <w:pPr>
        <w:contextualSpacing/>
        <w:rPr>
          <w:ins w:id="187" w:author="Katrina L Binaku" w:date="2013-01-07T14:56:00Z"/>
          <w:rFonts w:ascii="Arial" w:hAnsi="Arial" w:cs="Arial"/>
          <w:b/>
          <w:sz w:val="32"/>
          <w:szCs w:val="32"/>
        </w:rPr>
      </w:pPr>
      <w:ins w:id="188" w:author="Katrina L Binaku" w:date="2013-01-07T14:56:00Z">
        <w:r w:rsidRPr="00695DD7">
          <w:rPr>
            <w:rFonts w:ascii="Arial" w:hAnsi="Arial" w:cs="Arial"/>
            <w:b/>
            <w:sz w:val="32"/>
            <w:szCs w:val="32"/>
          </w:rPr>
          <w:t>Lab Notebook Guidelines and Grading</w:t>
        </w:r>
        <w:r>
          <w:rPr>
            <w:rFonts w:ascii="Arial" w:hAnsi="Arial" w:cs="Arial"/>
            <w:b/>
            <w:sz w:val="32"/>
            <w:szCs w:val="32"/>
          </w:rPr>
          <w:t xml:space="preserve"> Rubric</w:t>
        </w:r>
      </w:ins>
    </w:p>
    <w:p w:rsidR="001627A4" w:rsidRDefault="001627A4" w:rsidP="001627A4">
      <w:pPr>
        <w:contextualSpacing/>
        <w:rPr>
          <w:ins w:id="189" w:author="Katrina L Binaku" w:date="2013-01-07T15:08:00Z"/>
          <w:rFonts w:ascii="Arial" w:hAnsi="Arial" w:cs="Arial"/>
        </w:rPr>
      </w:pPr>
    </w:p>
    <w:p w:rsidR="00E707FD" w:rsidRDefault="00E707FD" w:rsidP="001627A4">
      <w:pPr>
        <w:contextualSpacing/>
        <w:rPr>
          <w:ins w:id="190" w:author="Katrina L Binaku" w:date="2013-01-07T15:08:00Z"/>
          <w:rFonts w:ascii="Arial" w:hAnsi="Arial" w:cs="Arial"/>
        </w:rPr>
      </w:pPr>
      <w:ins w:id="191" w:author="Katrina L Binaku" w:date="2013-01-07T15:08:00Z">
        <w:r>
          <w:rPr>
            <w:rFonts w:ascii="Arial" w:hAnsi="Arial" w:cs="Arial"/>
          </w:rPr>
          <w:t xml:space="preserve">NOTEBOOK </w:t>
        </w:r>
      </w:ins>
      <w:r w:rsidR="004C5FCA">
        <w:rPr>
          <w:rFonts w:ascii="Arial" w:hAnsi="Arial" w:cs="Arial"/>
        </w:rPr>
        <w:t>MUST</w:t>
      </w:r>
      <w:ins w:id="192" w:author="Katrina L Binaku" w:date="2013-01-07T15:08:00Z">
        <w:r>
          <w:rPr>
            <w:rFonts w:ascii="Arial" w:hAnsi="Arial" w:cs="Arial"/>
          </w:rPr>
          <w:t xml:space="preserve"> BE COMPLETED IN PEN</w:t>
        </w:r>
      </w:ins>
    </w:p>
    <w:p w:rsidR="00E707FD" w:rsidRDefault="00E707FD" w:rsidP="001627A4">
      <w:pPr>
        <w:contextualSpacing/>
        <w:rPr>
          <w:ins w:id="193" w:author="Katrina L Binaku" w:date="2013-01-07T15:24:00Z"/>
          <w:rFonts w:ascii="Arial" w:hAnsi="Arial" w:cs="Arial"/>
        </w:rPr>
      </w:pPr>
    </w:p>
    <w:p w:rsidR="001A62A1" w:rsidRDefault="001A62A1" w:rsidP="001627A4">
      <w:pPr>
        <w:contextualSpacing/>
        <w:rPr>
          <w:ins w:id="194" w:author="Katrina L Binaku" w:date="2013-01-07T15:24:00Z"/>
          <w:rFonts w:ascii="Arial" w:hAnsi="Arial" w:cs="Arial"/>
        </w:rPr>
      </w:pPr>
      <w:ins w:id="195" w:author="Katrina L Binaku" w:date="2013-01-07T15:24:00Z">
        <w:r>
          <w:rPr>
            <w:rFonts w:ascii="Arial" w:hAnsi="Arial" w:cs="Arial"/>
          </w:rPr>
          <w:t>Leave the first 2 pages of the notebook blank. At the top of these two pages please write TABLE OF CONTENTS. Over the course of the lab, label the pages in</w:t>
        </w:r>
      </w:ins>
      <w:r w:rsidR="004C5FCA">
        <w:rPr>
          <w:rFonts w:ascii="Arial" w:hAnsi="Arial" w:cs="Arial"/>
        </w:rPr>
        <w:t xml:space="preserve"> the</w:t>
      </w:r>
      <w:ins w:id="196" w:author="Katrina L Binaku" w:date="2013-01-07T15:24:00Z">
        <w:r>
          <w:rPr>
            <w:rFonts w:ascii="Arial" w:hAnsi="Arial" w:cs="Arial"/>
          </w:rPr>
          <w:t xml:space="preserve"> lab notebook. Then in the table of contents simply write the name of each experiment. Next to the name, write the page </w:t>
        </w:r>
      </w:ins>
      <w:ins w:id="197" w:author="Katrina L Binaku" w:date="2013-01-07T15:25:00Z">
        <w:r>
          <w:rPr>
            <w:rFonts w:ascii="Arial" w:hAnsi="Arial" w:cs="Arial"/>
          </w:rPr>
          <w:t xml:space="preserve"># that </w:t>
        </w:r>
      </w:ins>
      <w:ins w:id="198" w:author="Katrina L Binaku" w:date="2013-01-07T15:24:00Z">
        <w:r>
          <w:rPr>
            <w:rFonts w:ascii="Arial" w:hAnsi="Arial" w:cs="Arial"/>
          </w:rPr>
          <w:t>the experiment starts on</w:t>
        </w:r>
      </w:ins>
      <w:ins w:id="199" w:author="Katrina L Binaku" w:date="2013-01-07T15:25:00Z">
        <w:r>
          <w:rPr>
            <w:rFonts w:ascii="Arial" w:hAnsi="Arial" w:cs="Arial"/>
          </w:rPr>
          <w:t xml:space="preserve">. It doesn’t need to be more detailed </w:t>
        </w:r>
      </w:ins>
      <w:ins w:id="200" w:author="Katrina L Binaku" w:date="2013-01-07T15:53:00Z">
        <w:r w:rsidR="00A3400B">
          <w:rPr>
            <w:rFonts w:ascii="Arial" w:hAnsi="Arial" w:cs="Arial"/>
          </w:rPr>
          <w:t>than</w:t>
        </w:r>
      </w:ins>
      <w:ins w:id="201" w:author="Katrina L Binaku" w:date="2013-01-07T15:25:00Z">
        <w:r>
          <w:rPr>
            <w:rFonts w:ascii="Arial" w:hAnsi="Arial" w:cs="Arial"/>
          </w:rPr>
          <w:t xml:space="preserve"> that.</w:t>
        </w:r>
      </w:ins>
      <w:ins w:id="202" w:author="Katrina L Binaku" w:date="2013-01-07T15:24:00Z">
        <w:r>
          <w:rPr>
            <w:rFonts w:ascii="Arial" w:hAnsi="Arial" w:cs="Arial"/>
          </w:rPr>
          <w:t xml:space="preserve"> </w:t>
        </w:r>
      </w:ins>
    </w:p>
    <w:p w:rsidR="001A62A1" w:rsidRDefault="001A62A1" w:rsidP="001627A4">
      <w:pPr>
        <w:contextualSpacing/>
        <w:rPr>
          <w:ins w:id="203" w:author="Katrina L Binaku" w:date="2013-01-07T14:56:00Z"/>
          <w:rFonts w:ascii="Arial" w:hAnsi="Arial" w:cs="Arial"/>
        </w:rPr>
      </w:pPr>
    </w:p>
    <w:p w:rsidR="001627A4" w:rsidRDefault="001627A4" w:rsidP="001627A4">
      <w:pPr>
        <w:contextualSpacing/>
        <w:rPr>
          <w:ins w:id="204" w:author="Katrina L Binaku" w:date="2013-01-07T14:56:00Z"/>
          <w:rFonts w:ascii="Arial" w:hAnsi="Arial" w:cs="Arial"/>
        </w:rPr>
      </w:pPr>
      <w:ins w:id="205" w:author="Katrina L Binaku" w:date="2013-01-07T14:56:00Z">
        <w:r>
          <w:rPr>
            <w:rFonts w:ascii="Arial" w:hAnsi="Arial" w:cs="Arial"/>
          </w:rPr>
          <w:t xml:space="preserve">On every day of lab work, the date should be written in the notebook at the beginning of class. This will allow you to keep track of what was completed on a particular date, including </w:t>
        </w:r>
      </w:ins>
      <w:ins w:id="206" w:author="Katrina L Binaku" w:date="2013-01-07T15:09:00Z">
        <w:r w:rsidR="00D30DFF">
          <w:rPr>
            <w:rFonts w:ascii="Arial" w:hAnsi="Arial" w:cs="Arial"/>
          </w:rPr>
          <w:t xml:space="preserve">solutions prepared, </w:t>
        </w:r>
      </w:ins>
      <w:ins w:id="207" w:author="Katrina L Binaku" w:date="2013-01-07T14:56:00Z">
        <w:r>
          <w:rPr>
            <w:rFonts w:ascii="Arial" w:hAnsi="Arial" w:cs="Arial"/>
          </w:rPr>
          <w:t>experimental work and calculations.</w:t>
        </w:r>
      </w:ins>
    </w:p>
    <w:p w:rsidR="001627A4" w:rsidRDefault="001627A4" w:rsidP="001627A4">
      <w:pPr>
        <w:contextualSpacing/>
        <w:rPr>
          <w:ins w:id="208" w:author="Katrina L Binaku" w:date="2013-01-07T14:58:00Z"/>
          <w:rFonts w:ascii="Arial" w:hAnsi="Arial" w:cs="Arial"/>
        </w:rPr>
      </w:pPr>
    </w:p>
    <w:p w:rsidR="001627A4" w:rsidRPr="001A62A1" w:rsidRDefault="001627A4" w:rsidP="001627A4">
      <w:pPr>
        <w:contextualSpacing/>
        <w:rPr>
          <w:ins w:id="209" w:author="Katrina L Binaku" w:date="2013-01-07T14:58:00Z"/>
          <w:rFonts w:ascii="Arial" w:hAnsi="Arial" w:cs="Arial"/>
          <w:b/>
          <w:rPrChange w:id="210" w:author="Katrina L Binaku" w:date="2013-01-07T15:26:00Z">
            <w:rPr>
              <w:ins w:id="211" w:author="Katrina L Binaku" w:date="2013-01-07T14:58:00Z"/>
              <w:rFonts w:ascii="Arial" w:hAnsi="Arial" w:cs="Arial"/>
            </w:rPr>
          </w:rPrChange>
        </w:rPr>
      </w:pPr>
      <w:ins w:id="212" w:author="Katrina L Binaku" w:date="2013-01-07T14:58:00Z">
        <w:r w:rsidRPr="001A62A1">
          <w:rPr>
            <w:rFonts w:ascii="Arial" w:hAnsi="Arial" w:cs="Arial"/>
            <w:b/>
            <w:rPrChange w:id="213" w:author="Katrina L Binaku" w:date="2013-01-07T15:26:00Z">
              <w:rPr>
                <w:rFonts w:ascii="Arial" w:hAnsi="Arial" w:cs="Arial"/>
              </w:rPr>
            </w:rPrChange>
          </w:rPr>
          <w:t xml:space="preserve">Each </w:t>
        </w:r>
        <w:r w:rsidR="00D30DFF" w:rsidRPr="001A62A1">
          <w:rPr>
            <w:rFonts w:ascii="Arial" w:hAnsi="Arial" w:cs="Arial"/>
            <w:b/>
            <w:rPrChange w:id="214" w:author="Katrina L Binaku" w:date="2013-01-07T15:26:00Z">
              <w:rPr>
                <w:rFonts w:ascii="Arial" w:hAnsi="Arial" w:cs="Arial"/>
              </w:rPr>
            </w:rPrChange>
          </w:rPr>
          <w:t>of the sections of the notebook</w:t>
        </w:r>
        <w:r w:rsidRPr="001A62A1">
          <w:rPr>
            <w:rFonts w:ascii="Arial" w:hAnsi="Arial" w:cs="Arial"/>
            <w:b/>
            <w:rPrChange w:id="215" w:author="Katrina L Binaku" w:date="2013-01-07T15:26:00Z">
              <w:rPr>
                <w:rFonts w:ascii="Arial" w:hAnsi="Arial" w:cs="Arial"/>
              </w:rPr>
            </w:rPrChange>
          </w:rPr>
          <w:t xml:space="preserve"> should be labeled as such using roma</w:t>
        </w:r>
        <w:r w:rsidR="001A62A1" w:rsidRPr="001A62A1">
          <w:rPr>
            <w:rFonts w:ascii="Arial" w:hAnsi="Arial" w:cs="Arial"/>
            <w:b/>
          </w:rPr>
          <w:t xml:space="preserve">n numerals and the section </w:t>
        </w:r>
      </w:ins>
      <w:ins w:id="216" w:author="Katrina L Binaku" w:date="2013-01-07T15:26:00Z">
        <w:r w:rsidR="001A62A1">
          <w:rPr>
            <w:rFonts w:ascii="Arial" w:hAnsi="Arial" w:cs="Arial"/>
            <w:b/>
          </w:rPr>
          <w:t>headings</w:t>
        </w:r>
      </w:ins>
      <w:ins w:id="217" w:author="Katrina L Binaku" w:date="2013-01-07T14:58:00Z">
        <w:r w:rsidRPr="001A62A1">
          <w:rPr>
            <w:rFonts w:ascii="Arial" w:hAnsi="Arial" w:cs="Arial"/>
            <w:b/>
            <w:rPrChange w:id="218" w:author="Katrina L Binaku" w:date="2013-01-07T15:26:00Z">
              <w:rPr>
                <w:rFonts w:ascii="Arial" w:hAnsi="Arial" w:cs="Arial"/>
              </w:rPr>
            </w:rPrChange>
          </w:rPr>
          <w:t xml:space="preserve"> as displayed below.</w:t>
        </w:r>
      </w:ins>
    </w:p>
    <w:p w:rsidR="001627A4" w:rsidRDefault="001627A4" w:rsidP="001627A4">
      <w:pPr>
        <w:contextualSpacing/>
        <w:rPr>
          <w:ins w:id="219" w:author="Katrina L Binaku" w:date="2013-01-07T14:56:00Z"/>
          <w:rFonts w:ascii="Arial" w:hAnsi="Arial" w:cs="Arial"/>
        </w:rPr>
      </w:pPr>
    </w:p>
    <w:p w:rsidR="001627A4" w:rsidRDefault="001627A4" w:rsidP="001627A4">
      <w:pPr>
        <w:contextualSpacing/>
        <w:rPr>
          <w:ins w:id="220" w:author="Katrina L Binaku" w:date="2013-01-07T14:56:00Z"/>
          <w:rFonts w:ascii="Arial" w:hAnsi="Arial" w:cs="Arial"/>
        </w:rPr>
      </w:pPr>
      <w:ins w:id="221" w:author="Katrina L Binaku" w:date="2013-01-07T14:56:00Z">
        <w:r>
          <w:rPr>
            <w:rFonts w:ascii="Arial" w:hAnsi="Arial" w:cs="Arial"/>
          </w:rPr>
          <w:t xml:space="preserve">At the </w:t>
        </w:r>
      </w:ins>
      <w:ins w:id="222" w:author="Katrina L Binaku" w:date="2013-01-07T14:59:00Z">
        <w:r>
          <w:rPr>
            <w:rFonts w:ascii="Arial" w:hAnsi="Arial" w:cs="Arial"/>
          </w:rPr>
          <w:t>start</w:t>
        </w:r>
      </w:ins>
      <w:ins w:id="223" w:author="Katrina L Binaku" w:date="2013-01-07T14:56:00Z">
        <w:r>
          <w:rPr>
            <w:rFonts w:ascii="Arial" w:hAnsi="Arial" w:cs="Arial"/>
          </w:rPr>
          <w:t xml:space="preserve"> of each new experiment the following is required in the notebook</w:t>
        </w:r>
      </w:ins>
      <w:ins w:id="224" w:author="Katrina L Binaku" w:date="2013-01-07T14:57:00Z">
        <w:r>
          <w:rPr>
            <w:rFonts w:ascii="Arial" w:hAnsi="Arial" w:cs="Arial"/>
          </w:rPr>
          <w:t xml:space="preserve"> at the beginning of lab (i.e. completed before coming to lab)</w:t>
        </w:r>
      </w:ins>
      <w:ins w:id="225" w:author="Katrina L Binaku" w:date="2013-01-07T14:56:00Z">
        <w:r>
          <w:rPr>
            <w:rFonts w:ascii="Arial" w:hAnsi="Arial" w:cs="Arial"/>
          </w:rPr>
          <w:t>:</w:t>
        </w:r>
      </w:ins>
    </w:p>
    <w:p w:rsidR="001627A4" w:rsidRDefault="001627A4" w:rsidP="001627A4">
      <w:pPr>
        <w:contextualSpacing/>
        <w:rPr>
          <w:ins w:id="226" w:author="Katrina L Binaku" w:date="2013-01-07T14:56:00Z"/>
          <w:rFonts w:ascii="Arial" w:hAnsi="Arial" w:cs="Arial"/>
        </w:rPr>
      </w:pPr>
    </w:p>
    <w:p w:rsidR="001627A4" w:rsidRDefault="001627A4" w:rsidP="001627A4">
      <w:pPr>
        <w:numPr>
          <w:ilvl w:val="0"/>
          <w:numId w:val="11"/>
        </w:numPr>
        <w:contextualSpacing/>
        <w:rPr>
          <w:ins w:id="227" w:author="Katrina L Binaku" w:date="2013-01-07T14:56:00Z"/>
          <w:rFonts w:ascii="Arial" w:hAnsi="Arial" w:cs="Arial"/>
        </w:rPr>
      </w:pPr>
      <w:ins w:id="228" w:author="Katrina L Binaku" w:date="2013-01-07T14:56:00Z">
        <w:r>
          <w:rPr>
            <w:rFonts w:ascii="Arial" w:hAnsi="Arial" w:cs="Arial"/>
          </w:rPr>
          <w:t>Title of experiment, date</w:t>
        </w:r>
      </w:ins>
    </w:p>
    <w:p w:rsidR="001627A4" w:rsidRPr="002F0802" w:rsidRDefault="001627A4" w:rsidP="001627A4">
      <w:pPr>
        <w:numPr>
          <w:ilvl w:val="0"/>
          <w:numId w:val="11"/>
        </w:numPr>
        <w:contextualSpacing/>
        <w:rPr>
          <w:ins w:id="229" w:author="Katrina L Binaku" w:date="2013-01-07T14:56:00Z"/>
          <w:rFonts w:ascii="Arial" w:hAnsi="Arial" w:cs="Arial"/>
        </w:rPr>
      </w:pPr>
      <w:ins w:id="230" w:author="Katrina L Binaku" w:date="2013-01-07T14:56:00Z">
        <w:r>
          <w:rPr>
            <w:rFonts w:ascii="Arial" w:hAnsi="Arial" w:cs="Arial"/>
          </w:rPr>
          <w:t xml:space="preserve">Introduction: A paragraph synopsis/overview of what the point of the experiment is, methods (titration, precipitation, </w:t>
        </w:r>
      </w:ins>
      <w:ins w:id="231" w:author="Katrina L Binaku" w:date="2013-01-07T15:53:00Z">
        <w:r w:rsidR="00A3400B">
          <w:rPr>
            <w:rFonts w:ascii="Arial" w:hAnsi="Arial" w:cs="Arial"/>
          </w:rPr>
          <w:t>etc.</w:t>
        </w:r>
      </w:ins>
      <w:ins w:id="232" w:author="Katrina L Binaku" w:date="2013-01-07T14:56:00Z">
        <w:r>
          <w:rPr>
            <w:rFonts w:ascii="Arial" w:hAnsi="Arial" w:cs="Arial"/>
          </w:rPr>
          <w:t>)</w:t>
        </w:r>
      </w:ins>
      <w:ins w:id="233" w:author="Katrina L Binaku" w:date="2013-01-07T14:57:00Z">
        <w:r>
          <w:rPr>
            <w:rFonts w:ascii="Arial" w:hAnsi="Arial" w:cs="Arial"/>
          </w:rPr>
          <w:t xml:space="preserve"> or</w:t>
        </w:r>
      </w:ins>
      <w:ins w:id="234" w:author="Katrina L Binaku" w:date="2013-01-07T14:56:00Z">
        <w:r>
          <w:rPr>
            <w:rFonts w:ascii="Arial" w:hAnsi="Arial" w:cs="Arial"/>
          </w:rPr>
          <w:t xml:space="preserve"> instrumentation</w:t>
        </w:r>
      </w:ins>
      <w:ins w:id="235" w:author="Katrina L Binaku" w:date="2013-01-07T14:57:00Z">
        <w:r>
          <w:rPr>
            <w:rFonts w:ascii="Arial" w:hAnsi="Arial" w:cs="Arial"/>
          </w:rPr>
          <w:t xml:space="preserve"> (if applicable)</w:t>
        </w:r>
      </w:ins>
      <w:ins w:id="236" w:author="Katrina L Binaku" w:date="2013-01-07T14:56:00Z">
        <w:r>
          <w:rPr>
            <w:rFonts w:ascii="Arial" w:hAnsi="Arial" w:cs="Arial"/>
          </w:rPr>
          <w:t xml:space="preserve"> utilized in the experiment. From this short paragraph, someone reading your notebook will have a basic idea of what the experiment entails. The FIRST SENTENCE of the introduction should state the purpose/what will be discovered </w:t>
        </w:r>
      </w:ins>
      <w:ins w:id="237" w:author="Katrina L Binaku" w:date="2013-01-07T15:27:00Z">
        <w:r w:rsidR="00F64B0A">
          <w:rPr>
            <w:rFonts w:ascii="Arial" w:hAnsi="Arial" w:cs="Arial"/>
          </w:rPr>
          <w:t>in the</w:t>
        </w:r>
      </w:ins>
      <w:ins w:id="238" w:author="Katrina L Binaku" w:date="2013-01-07T14:56:00Z">
        <w:r>
          <w:rPr>
            <w:rFonts w:ascii="Arial" w:hAnsi="Arial" w:cs="Arial"/>
          </w:rPr>
          <w:t xml:space="preserve"> particular experiment</w:t>
        </w:r>
      </w:ins>
      <w:ins w:id="239" w:author="Katrina L Binaku" w:date="2013-01-07T14:58:00Z">
        <w:r>
          <w:rPr>
            <w:rFonts w:ascii="Arial" w:hAnsi="Arial" w:cs="Arial"/>
          </w:rPr>
          <w:t xml:space="preserve">. This </w:t>
        </w:r>
      </w:ins>
      <w:ins w:id="240" w:author="Katrina L Binaku" w:date="2013-01-07T15:07:00Z">
        <w:r w:rsidR="00723C49">
          <w:rPr>
            <w:rFonts w:ascii="Arial" w:hAnsi="Arial" w:cs="Arial"/>
          </w:rPr>
          <w:t xml:space="preserve">paragraph </w:t>
        </w:r>
      </w:ins>
      <w:ins w:id="241" w:author="Katrina L Binaku" w:date="2013-01-07T15:15:00Z">
        <w:r w:rsidR="00422D94">
          <w:rPr>
            <w:rFonts w:ascii="Arial" w:hAnsi="Arial" w:cs="Arial"/>
          </w:rPr>
          <w:t>can</w:t>
        </w:r>
      </w:ins>
      <w:ins w:id="242" w:author="Katrina L Binaku" w:date="2013-01-07T14:58:00Z">
        <w:r w:rsidR="00723C49">
          <w:rPr>
            <w:rFonts w:ascii="Arial" w:hAnsi="Arial" w:cs="Arial"/>
          </w:rPr>
          <w:t xml:space="preserve"> be </w:t>
        </w:r>
      </w:ins>
      <w:ins w:id="243" w:author="Katrina L Binaku" w:date="2013-01-07T15:08:00Z">
        <w:r w:rsidR="00723C49">
          <w:rPr>
            <w:rFonts w:ascii="Arial" w:hAnsi="Arial" w:cs="Arial"/>
          </w:rPr>
          <w:t>roughly</w:t>
        </w:r>
      </w:ins>
      <w:ins w:id="244" w:author="Katrina L Binaku" w:date="2013-01-07T14:58:00Z">
        <w:r>
          <w:rPr>
            <w:rFonts w:ascii="Arial" w:hAnsi="Arial" w:cs="Arial"/>
          </w:rPr>
          <w:t xml:space="preserve"> ½ </w:t>
        </w:r>
        <w:r w:rsidR="00723C49">
          <w:rPr>
            <w:rFonts w:ascii="Arial" w:hAnsi="Arial" w:cs="Arial"/>
          </w:rPr>
          <w:t>a page</w:t>
        </w:r>
      </w:ins>
      <w:ins w:id="245" w:author="Katrina L Binaku" w:date="2013-01-07T15:08:00Z">
        <w:r w:rsidR="00422D94">
          <w:rPr>
            <w:rFonts w:ascii="Arial" w:hAnsi="Arial" w:cs="Arial"/>
          </w:rPr>
          <w:t xml:space="preserve"> </w:t>
        </w:r>
      </w:ins>
      <w:ins w:id="246" w:author="Katrina L Binaku" w:date="2013-01-07T15:15:00Z">
        <w:r w:rsidR="00422D94">
          <w:rPr>
            <w:rFonts w:ascii="Arial" w:hAnsi="Arial" w:cs="Arial"/>
          </w:rPr>
          <w:t>but</w:t>
        </w:r>
      </w:ins>
      <w:ins w:id="247" w:author="Katrina L Binaku" w:date="2013-01-07T14:58:00Z">
        <w:r>
          <w:rPr>
            <w:rFonts w:ascii="Arial" w:hAnsi="Arial" w:cs="Arial"/>
          </w:rPr>
          <w:t xml:space="preserve"> no more than 1 page long.</w:t>
        </w:r>
      </w:ins>
    </w:p>
    <w:p w:rsidR="001627A4" w:rsidRDefault="001627A4">
      <w:pPr>
        <w:contextualSpacing/>
        <w:rPr>
          <w:ins w:id="248" w:author="Katrina L Binaku" w:date="2013-01-07T15:00:00Z"/>
          <w:rFonts w:ascii="Arial" w:hAnsi="Arial" w:cs="Arial"/>
          <w:sz w:val="20"/>
          <w:szCs w:val="20"/>
        </w:rPr>
        <w:pPrChange w:id="249" w:author="Katrina L Binaku" w:date="2013-01-07T14:56:00Z">
          <w:pPr>
            <w:contextualSpacing/>
            <w:jc w:val="center"/>
          </w:pPr>
        </w:pPrChange>
      </w:pPr>
    </w:p>
    <w:p w:rsidR="001627A4" w:rsidRPr="00723C49" w:rsidRDefault="001627A4">
      <w:pPr>
        <w:contextualSpacing/>
        <w:rPr>
          <w:ins w:id="250" w:author="Katrina L Binaku" w:date="2013-01-07T15:02:00Z"/>
          <w:rFonts w:ascii="Arial" w:hAnsi="Arial" w:cs="Arial"/>
          <w:rPrChange w:id="251" w:author="Katrina L Binaku" w:date="2013-01-07T15:06:00Z">
            <w:rPr>
              <w:ins w:id="252" w:author="Katrina L Binaku" w:date="2013-01-07T15:02:00Z"/>
              <w:rFonts w:ascii="Arial" w:hAnsi="Arial" w:cs="Arial"/>
              <w:sz w:val="20"/>
              <w:szCs w:val="20"/>
            </w:rPr>
          </w:rPrChange>
        </w:rPr>
        <w:pPrChange w:id="253" w:author="Katrina L Binaku" w:date="2013-01-07T15:00:00Z">
          <w:pPr>
            <w:contextualSpacing/>
            <w:jc w:val="center"/>
          </w:pPr>
        </w:pPrChange>
      </w:pPr>
      <w:ins w:id="254" w:author="Katrina L Binaku" w:date="2013-01-07T15:00:00Z">
        <w:r w:rsidRPr="00723C49">
          <w:rPr>
            <w:rFonts w:ascii="Arial" w:hAnsi="Arial" w:cs="Arial"/>
            <w:rPrChange w:id="255" w:author="Katrina L Binaku" w:date="2013-01-07T15:06:00Z">
              <w:rPr>
                <w:rFonts w:ascii="Arial" w:hAnsi="Arial" w:cs="Arial"/>
                <w:sz w:val="20"/>
                <w:szCs w:val="20"/>
              </w:rPr>
            </w:rPrChange>
          </w:rPr>
          <w:t>Note: The instructor or TA will initial</w:t>
        </w:r>
      </w:ins>
      <w:ins w:id="256" w:author="Katrina L Binaku" w:date="2013-01-07T15:01:00Z">
        <w:r w:rsidRPr="00723C49">
          <w:rPr>
            <w:rFonts w:ascii="Arial" w:hAnsi="Arial" w:cs="Arial"/>
            <w:rPrChange w:id="257" w:author="Katrina L Binaku" w:date="2013-01-07T15:06:00Z">
              <w:rPr>
                <w:rFonts w:ascii="Arial" w:hAnsi="Arial" w:cs="Arial"/>
                <w:sz w:val="20"/>
                <w:szCs w:val="20"/>
              </w:rPr>
            </w:rPrChange>
          </w:rPr>
          <w:t xml:space="preserve"> </w:t>
        </w:r>
      </w:ins>
      <w:ins w:id="258" w:author="Katrina L Binaku" w:date="2013-01-07T15:00:00Z">
        <w:r w:rsidRPr="00723C49">
          <w:rPr>
            <w:rFonts w:ascii="Arial" w:hAnsi="Arial" w:cs="Arial"/>
            <w:rPrChange w:id="259" w:author="Katrina L Binaku" w:date="2013-01-07T15:06:00Z">
              <w:rPr>
                <w:rFonts w:ascii="Arial" w:hAnsi="Arial" w:cs="Arial"/>
                <w:sz w:val="20"/>
                <w:szCs w:val="20"/>
              </w:rPr>
            </w:rPrChange>
          </w:rPr>
          <w:t>th</w:t>
        </w:r>
      </w:ins>
      <w:ins w:id="260" w:author="Katrina L Binaku" w:date="2013-01-07T15:01:00Z">
        <w:r w:rsidRPr="00723C49">
          <w:rPr>
            <w:rFonts w:ascii="Arial" w:hAnsi="Arial" w:cs="Arial"/>
            <w:rPrChange w:id="261" w:author="Katrina L Binaku" w:date="2013-01-07T15:06:00Z">
              <w:rPr>
                <w:rFonts w:ascii="Arial" w:hAnsi="Arial" w:cs="Arial"/>
                <w:sz w:val="20"/>
                <w:szCs w:val="20"/>
              </w:rPr>
            </w:rPrChange>
          </w:rPr>
          <w:t>ese sections of each experiment</w:t>
        </w:r>
      </w:ins>
      <w:ins w:id="262" w:author="Katrina L Binaku" w:date="2013-01-07T15:00:00Z">
        <w:r w:rsidRPr="00723C49">
          <w:rPr>
            <w:rFonts w:ascii="Arial" w:hAnsi="Arial" w:cs="Arial"/>
            <w:rPrChange w:id="263" w:author="Katrina L Binaku" w:date="2013-01-07T15:06:00Z">
              <w:rPr>
                <w:rFonts w:ascii="Arial" w:hAnsi="Arial" w:cs="Arial"/>
                <w:sz w:val="20"/>
                <w:szCs w:val="20"/>
              </w:rPr>
            </w:rPrChange>
          </w:rPr>
          <w:t>. It is the student’s responsibility to get their notebook signed as these required initials will count towards the point value of the notebook.</w:t>
        </w:r>
      </w:ins>
      <w:ins w:id="264" w:author="Katrina L Binaku" w:date="2013-01-07T15:34:00Z">
        <w:r w:rsidR="00D9605C">
          <w:rPr>
            <w:rFonts w:ascii="Arial" w:hAnsi="Arial" w:cs="Arial"/>
          </w:rPr>
          <w:t xml:space="preserve"> </w:t>
        </w:r>
        <w:proofErr w:type="gramStart"/>
        <w:r w:rsidR="00D9605C">
          <w:rPr>
            <w:rFonts w:ascii="Arial" w:hAnsi="Arial" w:cs="Arial"/>
          </w:rPr>
          <w:t>If this section is not initialed, 1</w:t>
        </w:r>
      </w:ins>
      <w:r w:rsidR="004C5FCA">
        <w:rPr>
          <w:rFonts w:ascii="Arial" w:hAnsi="Arial" w:cs="Arial"/>
        </w:rPr>
        <w:t>pt</w:t>
      </w:r>
      <w:ins w:id="265" w:author="Katrina L Binaku" w:date="2013-01-07T15:34:00Z">
        <w:r w:rsidR="00D9605C">
          <w:rPr>
            <w:rFonts w:ascii="Arial" w:hAnsi="Arial" w:cs="Arial"/>
          </w:rPr>
          <w:t xml:space="preserve"> deduction</w:t>
        </w:r>
      </w:ins>
      <w:r w:rsidR="004C5FCA">
        <w:rPr>
          <w:rFonts w:ascii="Arial" w:hAnsi="Arial" w:cs="Arial"/>
        </w:rPr>
        <w:t xml:space="preserve"> per missing signature</w:t>
      </w:r>
      <w:ins w:id="266" w:author="Katrina L Binaku" w:date="2013-01-07T15:35:00Z">
        <w:r w:rsidR="00D9605C">
          <w:rPr>
            <w:rFonts w:ascii="Arial" w:hAnsi="Arial" w:cs="Arial"/>
          </w:rPr>
          <w:t>.</w:t>
        </w:r>
      </w:ins>
      <w:proofErr w:type="gramEnd"/>
    </w:p>
    <w:p w:rsidR="001627A4" w:rsidRPr="00723C49" w:rsidRDefault="001627A4">
      <w:pPr>
        <w:contextualSpacing/>
        <w:rPr>
          <w:ins w:id="267" w:author="Katrina L Binaku" w:date="2013-01-07T15:02:00Z"/>
          <w:rFonts w:ascii="Arial" w:hAnsi="Arial" w:cs="Arial"/>
          <w:rPrChange w:id="268" w:author="Katrina L Binaku" w:date="2013-01-07T15:06:00Z">
            <w:rPr>
              <w:ins w:id="269" w:author="Katrina L Binaku" w:date="2013-01-07T15:02:00Z"/>
              <w:rFonts w:ascii="Arial" w:hAnsi="Arial" w:cs="Arial"/>
              <w:sz w:val="20"/>
              <w:szCs w:val="20"/>
            </w:rPr>
          </w:rPrChange>
        </w:rPr>
        <w:pPrChange w:id="270" w:author="Katrina L Binaku" w:date="2013-01-07T15:00:00Z">
          <w:pPr>
            <w:contextualSpacing/>
            <w:jc w:val="center"/>
          </w:pPr>
        </w:pPrChange>
      </w:pPr>
    </w:p>
    <w:p w:rsidR="001627A4" w:rsidRPr="00723C49" w:rsidRDefault="001627A4">
      <w:pPr>
        <w:numPr>
          <w:ilvl w:val="0"/>
          <w:numId w:val="11"/>
        </w:numPr>
        <w:contextualSpacing/>
        <w:rPr>
          <w:ins w:id="271" w:author="Katrina L Binaku" w:date="2013-01-07T15:02:00Z"/>
          <w:rFonts w:ascii="Arial" w:hAnsi="Arial" w:cs="Arial"/>
          <w:rPrChange w:id="272" w:author="Katrina L Binaku" w:date="2013-01-07T15:06:00Z">
            <w:rPr>
              <w:ins w:id="273" w:author="Katrina L Binaku" w:date="2013-01-07T15:02:00Z"/>
              <w:rFonts w:ascii="Arial" w:hAnsi="Arial" w:cs="Arial"/>
              <w:sz w:val="20"/>
              <w:szCs w:val="20"/>
            </w:rPr>
          </w:rPrChange>
        </w:rPr>
        <w:pPrChange w:id="274" w:author="Katrina L Binaku" w:date="2013-01-07T15:02:00Z">
          <w:pPr>
            <w:contextualSpacing/>
            <w:jc w:val="center"/>
          </w:pPr>
        </w:pPrChange>
      </w:pPr>
      <w:ins w:id="275" w:author="Katrina L Binaku" w:date="2013-01-07T15:02:00Z">
        <w:r w:rsidRPr="00723C49">
          <w:rPr>
            <w:rFonts w:ascii="Arial" w:hAnsi="Arial" w:cs="Arial"/>
            <w:rPrChange w:id="276" w:author="Katrina L Binaku" w:date="2013-01-07T15:06:00Z">
              <w:rPr>
                <w:rFonts w:ascii="Arial" w:hAnsi="Arial" w:cs="Arial"/>
                <w:sz w:val="20"/>
                <w:szCs w:val="20"/>
              </w:rPr>
            </w:rPrChange>
          </w:rPr>
          <w:t>Procedure (optional)</w:t>
        </w:r>
      </w:ins>
    </w:p>
    <w:p w:rsidR="001627A4" w:rsidRPr="00723C49" w:rsidRDefault="001627A4">
      <w:pPr>
        <w:ind w:left="1080"/>
        <w:contextualSpacing/>
        <w:rPr>
          <w:ins w:id="277" w:author="Katrina L Binaku" w:date="2013-01-07T15:04:00Z"/>
          <w:rFonts w:ascii="Arial" w:hAnsi="Arial" w:cs="Arial"/>
          <w:rPrChange w:id="278" w:author="Katrina L Binaku" w:date="2013-01-07T15:06:00Z">
            <w:rPr>
              <w:ins w:id="279" w:author="Katrina L Binaku" w:date="2013-01-07T15:04:00Z"/>
              <w:rFonts w:ascii="Arial" w:hAnsi="Arial" w:cs="Arial"/>
              <w:sz w:val="20"/>
              <w:szCs w:val="20"/>
            </w:rPr>
          </w:rPrChange>
        </w:rPr>
        <w:pPrChange w:id="280" w:author="Katrina L Binaku" w:date="2013-01-07T15:02:00Z">
          <w:pPr>
            <w:contextualSpacing/>
            <w:jc w:val="center"/>
          </w:pPr>
        </w:pPrChange>
      </w:pPr>
      <w:ins w:id="281" w:author="Katrina L Binaku" w:date="2013-01-07T15:02:00Z">
        <w:r w:rsidRPr="00723C49">
          <w:rPr>
            <w:rFonts w:ascii="Arial" w:hAnsi="Arial" w:cs="Arial"/>
            <w:rPrChange w:id="282" w:author="Katrina L Binaku" w:date="2013-01-07T15:06:00Z">
              <w:rPr>
                <w:rFonts w:ascii="Arial" w:hAnsi="Arial" w:cs="Arial"/>
                <w:sz w:val="20"/>
                <w:szCs w:val="20"/>
              </w:rPr>
            </w:rPrChange>
          </w:rPr>
          <w:t>If students find it helpful to write out the entire experiment’s procedure</w:t>
        </w:r>
      </w:ins>
      <w:ins w:id="283" w:author="Katrina L Binaku" w:date="2013-01-07T15:03:00Z">
        <w:r w:rsidRPr="00723C49">
          <w:rPr>
            <w:rFonts w:ascii="Arial" w:hAnsi="Arial" w:cs="Arial"/>
            <w:rPrChange w:id="284" w:author="Katrina L Binaku" w:date="2013-01-07T15:06:00Z">
              <w:rPr>
                <w:rFonts w:ascii="Arial" w:hAnsi="Arial" w:cs="Arial"/>
                <w:sz w:val="20"/>
                <w:szCs w:val="20"/>
              </w:rPr>
            </w:rPrChange>
          </w:rPr>
          <w:t xml:space="preserve"> in their own words</w:t>
        </w:r>
      </w:ins>
      <w:r w:rsidR="004C5FCA">
        <w:rPr>
          <w:rFonts w:ascii="Arial" w:hAnsi="Arial" w:cs="Arial"/>
        </w:rPr>
        <w:t xml:space="preserve"> in detail</w:t>
      </w:r>
      <w:ins w:id="285" w:author="Katrina L Binaku" w:date="2013-01-07T15:02:00Z">
        <w:r w:rsidRPr="00723C49">
          <w:rPr>
            <w:rFonts w:ascii="Arial" w:hAnsi="Arial" w:cs="Arial"/>
            <w:rPrChange w:id="286" w:author="Katrina L Binaku" w:date="2013-01-07T15:06:00Z">
              <w:rPr>
                <w:rFonts w:ascii="Arial" w:hAnsi="Arial" w:cs="Arial"/>
                <w:sz w:val="20"/>
                <w:szCs w:val="20"/>
              </w:rPr>
            </w:rPrChange>
          </w:rPr>
          <w:t>, they can do so in their notebook</w:t>
        </w:r>
      </w:ins>
      <w:ins w:id="287" w:author="Katrina L Binaku" w:date="2013-01-07T15:03:00Z">
        <w:r w:rsidRPr="00723C49">
          <w:rPr>
            <w:rFonts w:ascii="Arial" w:hAnsi="Arial" w:cs="Arial"/>
            <w:rPrChange w:id="288" w:author="Katrina L Binaku" w:date="2013-01-07T15:06:00Z">
              <w:rPr>
                <w:rFonts w:ascii="Arial" w:hAnsi="Arial" w:cs="Arial"/>
                <w:sz w:val="20"/>
                <w:szCs w:val="20"/>
              </w:rPr>
            </w:rPrChange>
          </w:rPr>
          <w:t xml:space="preserve"> in this optional section</w:t>
        </w:r>
      </w:ins>
      <w:ins w:id="289" w:author="Katrina L Binaku" w:date="2013-01-07T15:02:00Z">
        <w:r w:rsidRPr="00723C49">
          <w:rPr>
            <w:rFonts w:ascii="Arial" w:hAnsi="Arial" w:cs="Arial"/>
            <w:rPrChange w:id="290" w:author="Katrina L Binaku" w:date="2013-01-07T15:06:00Z">
              <w:rPr>
                <w:rFonts w:ascii="Arial" w:hAnsi="Arial" w:cs="Arial"/>
                <w:sz w:val="20"/>
                <w:szCs w:val="20"/>
              </w:rPr>
            </w:rPrChange>
          </w:rPr>
          <w:t>. It is not a requirement</w:t>
        </w:r>
      </w:ins>
      <w:ins w:id="291" w:author="Katrina L Binaku" w:date="2013-01-07T15:07:00Z">
        <w:r w:rsidR="00723C49">
          <w:rPr>
            <w:rFonts w:ascii="Arial" w:hAnsi="Arial" w:cs="Arial"/>
          </w:rPr>
          <w:t xml:space="preserve"> as students will have the printed experimental procedure to reference w</w:t>
        </w:r>
        <w:r w:rsidR="00D30DFF">
          <w:rPr>
            <w:rFonts w:ascii="Arial" w:hAnsi="Arial" w:cs="Arial"/>
          </w:rPr>
          <w:t>hile completing each experiment.</w:t>
        </w:r>
      </w:ins>
    </w:p>
    <w:p w:rsidR="001627A4" w:rsidRPr="00723C49" w:rsidRDefault="001627A4">
      <w:pPr>
        <w:contextualSpacing/>
        <w:rPr>
          <w:ins w:id="292" w:author="Katrina L Binaku" w:date="2013-01-07T15:04:00Z"/>
          <w:rFonts w:ascii="Arial" w:hAnsi="Arial" w:cs="Arial"/>
          <w:rPrChange w:id="293" w:author="Katrina L Binaku" w:date="2013-01-07T15:06:00Z">
            <w:rPr>
              <w:ins w:id="294" w:author="Katrina L Binaku" w:date="2013-01-07T15:04:00Z"/>
              <w:rFonts w:ascii="Arial" w:hAnsi="Arial" w:cs="Arial"/>
              <w:sz w:val="20"/>
              <w:szCs w:val="20"/>
            </w:rPr>
          </w:rPrChange>
        </w:rPr>
        <w:pPrChange w:id="295" w:author="Katrina L Binaku" w:date="2013-01-07T15:04:00Z">
          <w:pPr>
            <w:contextualSpacing/>
            <w:jc w:val="center"/>
          </w:pPr>
        </w:pPrChange>
      </w:pPr>
    </w:p>
    <w:p w:rsidR="001627A4" w:rsidRPr="00723C49" w:rsidRDefault="001627A4">
      <w:pPr>
        <w:numPr>
          <w:ilvl w:val="0"/>
          <w:numId w:val="11"/>
        </w:numPr>
        <w:contextualSpacing/>
        <w:rPr>
          <w:ins w:id="296" w:author="Katrina L Binaku" w:date="2013-01-07T15:04:00Z"/>
          <w:rFonts w:ascii="Arial" w:hAnsi="Arial" w:cs="Arial"/>
          <w:rPrChange w:id="297" w:author="Katrina L Binaku" w:date="2013-01-07T15:06:00Z">
            <w:rPr>
              <w:ins w:id="298" w:author="Katrina L Binaku" w:date="2013-01-07T15:04:00Z"/>
              <w:rFonts w:ascii="Arial" w:hAnsi="Arial" w:cs="Arial"/>
              <w:sz w:val="20"/>
              <w:szCs w:val="20"/>
            </w:rPr>
          </w:rPrChange>
        </w:rPr>
        <w:pPrChange w:id="299" w:author="Katrina L Binaku" w:date="2013-01-07T15:04:00Z">
          <w:pPr>
            <w:contextualSpacing/>
            <w:jc w:val="center"/>
          </w:pPr>
        </w:pPrChange>
      </w:pPr>
      <w:ins w:id="300" w:author="Katrina L Binaku" w:date="2013-01-07T15:04:00Z">
        <w:r w:rsidRPr="00723C49">
          <w:rPr>
            <w:rFonts w:ascii="Arial" w:hAnsi="Arial" w:cs="Arial"/>
            <w:rPrChange w:id="301" w:author="Katrina L Binaku" w:date="2013-01-07T15:06:00Z">
              <w:rPr>
                <w:rFonts w:ascii="Arial" w:hAnsi="Arial" w:cs="Arial"/>
                <w:sz w:val="20"/>
                <w:szCs w:val="20"/>
              </w:rPr>
            </w:rPrChange>
          </w:rPr>
          <w:t>Results</w:t>
        </w:r>
      </w:ins>
    </w:p>
    <w:p w:rsidR="001627A4" w:rsidRDefault="00D30DFF">
      <w:pPr>
        <w:ind w:left="1080"/>
        <w:contextualSpacing/>
        <w:rPr>
          <w:ins w:id="302" w:author="Katrina L Binaku" w:date="2013-01-07T15:16:00Z"/>
          <w:rFonts w:ascii="Arial" w:hAnsi="Arial" w:cs="Arial"/>
        </w:rPr>
        <w:pPrChange w:id="303" w:author="Katrina L Binaku" w:date="2013-01-07T15:04:00Z">
          <w:pPr>
            <w:contextualSpacing/>
            <w:jc w:val="center"/>
          </w:pPr>
        </w:pPrChange>
      </w:pPr>
      <w:ins w:id="304" w:author="Katrina L Binaku" w:date="2013-01-07T15:10:00Z">
        <w:r>
          <w:rPr>
            <w:rFonts w:ascii="Arial" w:hAnsi="Arial" w:cs="Arial"/>
          </w:rPr>
          <w:t xml:space="preserve">First and foremost, the unknown number should be clearly written at the beginning of this section. </w:t>
        </w:r>
      </w:ins>
      <w:ins w:id="305" w:author="Katrina L Binaku" w:date="2013-01-07T15:04:00Z">
        <w:r w:rsidR="001627A4" w:rsidRPr="00723C49">
          <w:rPr>
            <w:rFonts w:ascii="Arial" w:hAnsi="Arial" w:cs="Arial"/>
            <w:rPrChange w:id="306" w:author="Katrina L Binaku" w:date="2013-01-07T15:06:00Z">
              <w:rPr>
                <w:rFonts w:ascii="Arial" w:hAnsi="Arial" w:cs="Arial"/>
                <w:sz w:val="20"/>
                <w:szCs w:val="20"/>
              </w:rPr>
            </w:rPrChange>
          </w:rPr>
          <w:t xml:space="preserve">This section, as described earlier in the syllabus, should contain </w:t>
        </w:r>
      </w:ins>
      <w:r w:rsidR="0017359B">
        <w:rPr>
          <w:rFonts w:ascii="Arial" w:hAnsi="Arial" w:cs="Arial"/>
        </w:rPr>
        <w:t xml:space="preserve">only </w:t>
      </w:r>
      <w:ins w:id="307" w:author="Katrina L Binaku" w:date="2013-01-07T15:04:00Z">
        <w:r w:rsidR="001627A4" w:rsidRPr="00723C49">
          <w:rPr>
            <w:rFonts w:ascii="Arial" w:hAnsi="Arial" w:cs="Arial"/>
            <w:rPrChange w:id="308" w:author="Katrina L Binaku" w:date="2013-01-07T15:06:00Z">
              <w:rPr>
                <w:rFonts w:ascii="Arial" w:hAnsi="Arial" w:cs="Arial"/>
                <w:sz w:val="20"/>
                <w:szCs w:val="20"/>
              </w:rPr>
            </w:rPrChange>
          </w:rPr>
          <w:t xml:space="preserve">calculations for solutions you physically prepare in class, all observations and pertinent data that is generated during the experiment. This includes but is not </w:t>
        </w:r>
        <w:r w:rsidR="001627A4" w:rsidRPr="00723C49">
          <w:rPr>
            <w:rFonts w:ascii="Arial" w:hAnsi="Arial" w:cs="Arial"/>
            <w:rPrChange w:id="309" w:author="Katrina L Binaku" w:date="2013-01-07T15:06:00Z">
              <w:rPr>
                <w:rFonts w:ascii="Arial" w:hAnsi="Arial" w:cs="Arial"/>
                <w:sz w:val="20"/>
                <w:szCs w:val="20"/>
              </w:rPr>
            </w:rPrChange>
          </w:rPr>
          <w:lastRenderedPageBreak/>
          <w:t>limited to color changes</w:t>
        </w:r>
      </w:ins>
      <w:ins w:id="310" w:author="Katrina L Binaku" w:date="2013-01-07T15:05:00Z">
        <w:r w:rsidR="001627A4" w:rsidRPr="00723C49">
          <w:rPr>
            <w:rFonts w:ascii="Arial" w:hAnsi="Arial" w:cs="Arial"/>
            <w:rPrChange w:id="311" w:author="Katrina L Binaku" w:date="2013-01-07T15:06:00Z">
              <w:rPr>
                <w:rFonts w:ascii="Arial" w:hAnsi="Arial" w:cs="Arial"/>
                <w:sz w:val="20"/>
                <w:szCs w:val="20"/>
              </w:rPr>
            </w:rPrChange>
          </w:rPr>
          <w:t xml:space="preserve"> (</w:t>
        </w:r>
      </w:ins>
      <w:ins w:id="312" w:author="Katrina L Binaku" w:date="2013-01-07T15:53:00Z">
        <w:r w:rsidR="00A3400B" w:rsidRPr="00A3400B">
          <w:rPr>
            <w:rFonts w:ascii="Arial" w:hAnsi="Arial" w:cs="Arial"/>
          </w:rPr>
          <w:t>initial</w:t>
        </w:r>
      </w:ins>
      <w:ins w:id="313" w:author="Katrina L Binaku" w:date="2013-01-07T15:05:00Z">
        <w:r w:rsidR="001627A4" w:rsidRPr="00723C49">
          <w:rPr>
            <w:rFonts w:ascii="Arial" w:hAnsi="Arial" w:cs="Arial"/>
            <w:rPrChange w:id="314" w:author="Katrina L Binaku" w:date="2013-01-07T15:06:00Z">
              <w:rPr>
                <w:rFonts w:ascii="Arial" w:hAnsi="Arial" w:cs="Arial"/>
                <w:sz w:val="20"/>
                <w:szCs w:val="20"/>
              </w:rPr>
            </w:rPrChange>
          </w:rPr>
          <w:t xml:space="preserve"> indicator color and endpoint color)</w:t>
        </w:r>
      </w:ins>
      <w:ins w:id="315" w:author="Katrina L Binaku" w:date="2013-01-07T15:04:00Z">
        <w:r w:rsidR="001627A4" w:rsidRPr="00723C49">
          <w:rPr>
            <w:rFonts w:ascii="Arial" w:hAnsi="Arial" w:cs="Arial"/>
            <w:rPrChange w:id="316" w:author="Katrina L Binaku" w:date="2013-01-07T15:06:00Z">
              <w:rPr>
                <w:rFonts w:ascii="Arial" w:hAnsi="Arial" w:cs="Arial"/>
                <w:sz w:val="20"/>
                <w:szCs w:val="20"/>
              </w:rPr>
            </w:rPrChange>
          </w:rPr>
          <w:t>, final and initial buret readings for all experimental trials, balance weights</w:t>
        </w:r>
      </w:ins>
      <w:r w:rsidR="00C93BE4">
        <w:rPr>
          <w:rFonts w:ascii="Arial" w:hAnsi="Arial" w:cs="Arial"/>
        </w:rPr>
        <w:t xml:space="preserve"> for </w:t>
      </w:r>
      <w:r w:rsidR="0017359B">
        <w:rPr>
          <w:rFonts w:ascii="Arial" w:hAnsi="Arial" w:cs="Arial"/>
        </w:rPr>
        <w:t xml:space="preserve">solid </w:t>
      </w:r>
      <w:bookmarkStart w:id="317" w:name="_GoBack"/>
      <w:bookmarkEnd w:id="317"/>
      <w:r w:rsidR="00C93BE4">
        <w:rPr>
          <w:rFonts w:ascii="Arial" w:hAnsi="Arial" w:cs="Arial"/>
        </w:rPr>
        <w:t>samples</w:t>
      </w:r>
      <w:ins w:id="318" w:author="Katrina L Binaku" w:date="2013-01-07T15:04:00Z">
        <w:r w:rsidR="001627A4" w:rsidRPr="00723C49">
          <w:rPr>
            <w:rFonts w:ascii="Arial" w:hAnsi="Arial" w:cs="Arial"/>
            <w:rPrChange w:id="319" w:author="Katrina L Binaku" w:date="2013-01-07T15:06:00Z">
              <w:rPr>
                <w:rFonts w:ascii="Arial" w:hAnsi="Arial" w:cs="Arial"/>
                <w:sz w:val="20"/>
                <w:szCs w:val="20"/>
              </w:rPr>
            </w:rPrChange>
          </w:rPr>
          <w:t>,</w:t>
        </w:r>
      </w:ins>
      <w:ins w:id="320" w:author="Katrina L Binaku" w:date="2013-01-07T15:16:00Z">
        <w:r w:rsidR="00422D94">
          <w:rPr>
            <w:rFonts w:ascii="Arial" w:hAnsi="Arial" w:cs="Arial"/>
          </w:rPr>
          <w:t xml:space="preserve"> balance #, </w:t>
        </w:r>
      </w:ins>
      <w:ins w:id="321" w:author="Katrina L Binaku" w:date="2013-01-07T15:06:00Z">
        <w:r w:rsidR="001627A4" w:rsidRPr="00723C49">
          <w:rPr>
            <w:rFonts w:ascii="Arial" w:hAnsi="Arial" w:cs="Arial"/>
            <w:rPrChange w:id="322" w:author="Katrina L Binaku" w:date="2013-01-07T15:06:00Z">
              <w:rPr>
                <w:rFonts w:ascii="Arial" w:hAnsi="Arial" w:cs="Arial"/>
                <w:sz w:val="20"/>
                <w:szCs w:val="20"/>
              </w:rPr>
            </w:rPrChange>
          </w:rPr>
          <w:t>instrument settings,</w:t>
        </w:r>
      </w:ins>
      <w:ins w:id="323" w:author="Katrina L Binaku" w:date="2013-01-07T15:11:00Z">
        <w:r>
          <w:rPr>
            <w:rFonts w:ascii="Arial" w:hAnsi="Arial" w:cs="Arial"/>
          </w:rPr>
          <w:t xml:space="preserve"> etc. Values that are written down should have units </w:t>
        </w:r>
      </w:ins>
      <w:ins w:id="324" w:author="Katrina L Binaku" w:date="2013-01-07T15:12:00Z">
        <w:r>
          <w:rPr>
            <w:rFonts w:ascii="Arial" w:hAnsi="Arial" w:cs="Arial"/>
          </w:rPr>
          <w:t xml:space="preserve">and chemical identity </w:t>
        </w:r>
      </w:ins>
      <w:ins w:id="325" w:author="Katrina L Binaku" w:date="2013-01-07T15:11:00Z">
        <w:r>
          <w:rPr>
            <w:rFonts w:ascii="Arial" w:hAnsi="Arial" w:cs="Arial"/>
          </w:rPr>
          <w:t>accompanying them i.e. 15.05mL of NaOH</w:t>
        </w:r>
      </w:ins>
      <w:ins w:id="326" w:author="Katrina L Binaku" w:date="2013-01-07T15:12:00Z">
        <w:r w:rsidR="003E05B8">
          <w:rPr>
            <w:rFonts w:ascii="Arial" w:hAnsi="Arial" w:cs="Arial"/>
          </w:rPr>
          <w:t>. A</w:t>
        </w:r>
        <w:r>
          <w:rPr>
            <w:rFonts w:ascii="Arial" w:hAnsi="Arial" w:cs="Arial"/>
          </w:rPr>
          <w:t xml:space="preserve">ll data </w:t>
        </w:r>
      </w:ins>
      <w:r w:rsidR="00C93BE4">
        <w:rPr>
          <w:rFonts w:ascii="Arial" w:hAnsi="Arial" w:cs="Arial"/>
        </w:rPr>
        <w:t>should be</w:t>
      </w:r>
      <w:ins w:id="327" w:author="Katrina L Binaku" w:date="2013-01-07T15:12:00Z">
        <w:r>
          <w:rPr>
            <w:rFonts w:ascii="Arial" w:hAnsi="Arial" w:cs="Arial"/>
          </w:rPr>
          <w:t xml:space="preserve"> written in pen. Strikeouts are acceptable as no notebook is perfect.</w:t>
        </w:r>
      </w:ins>
      <w:ins w:id="328" w:author="Katrina L Binaku" w:date="2013-01-07T15:15:00Z">
        <w:r w:rsidR="00422D94">
          <w:rPr>
            <w:rFonts w:ascii="Arial" w:hAnsi="Arial" w:cs="Arial"/>
          </w:rPr>
          <w:t xml:space="preserve"> If alterations or changes in an experimental procedure occur, this is the section to include that information as well.</w:t>
        </w:r>
      </w:ins>
    </w:p>
    <w:p w:rsidR="00422D94" w:rsidRDefault="00422D94">
      <w:pPr>
        <w:contextualSpacing/>
        <w:rPr>
          <w:ins w:id="329" w:author="Katrina L Binaku" w:date="2013-01-07T15:16:00Z"/>
          <w:rFonts w:ascii="Arial" w:hAnsi="Arial" w:cs="Arial"/>
        </w:rPr>
        <w:pPrChange w:id="330" w:author="Katrina L Binaku" w:date="2013-01-07T15:16:00Z">
          <w:pPr>
            <w:contextualSpacing/>
            <w:jc w:val="center"/>
          </w:pPr>
        </w:pPrChange>
      </w:pPr>
    </w:p>
    <w:p w:rsidR="00422D94" w:rsidRDefault="00422D94">
      <w:pPr>
        <w:numPr>
          <w:ilvl w:val="0"/>
          <w:numId w:val="11"/>
        </w:numPr>
        <w:contextualSpacing/>
        <w:rPr>
          <w:ins w:id="331" w:author="Katrina L Binaku" w:date="2013-01-07T15:16:00Z"/>
          <w:rFonts w:ascii="Arial" w:hAnsi="Arial" w:cs="Arial"/>
        </w:rPr>
        <w:pPrChange w:id="332" w:author="Katrina L Binaku" w:date="2013-01-07T15:16:00Z">
          <w:pPr>
            <w:contextualSpacing/>
            <w:jc w:val="center"/>
          </w:pPr>
        </w:pPrChange>
      </w:pPr>
      <w:ins w:id="333" w:author="Katrina L Binaku" w:date="2013-01-07T15:16:00Z">
        <w:r>
          <w:rPr>
            <w:rFonts w:ascii="Arial" w:hAnsi="Arial" w:cs="Arial"/>
          </w:rPr>
          <w:t>Conclusion</w:t>
        </w:r>
      </w:ins>
    </w:p>
    <w:p w:rsidR="00422D94" w:rsidRDefault="00D12280">
      <w:pPr>
        <w:ind w:left="1080"/>
        <w:contextualSpacing/>
        <w:rPr>
          <w:ins w:id="334" w:author="Katrina L Binaku" w:date="2013-01-07T15:16:00Z"/>
          <w:rFonts w:ascii="Arial" w:hAnsi="Arial" w:cs="Arial"/>
        </w:rPr>
        <w:pPrChange w:id="335" w:author="Katrina L Binaku" w:date="2013-01-07T15:16:00Z">
          <w:pPr>
            <w:contextualSpacing/>
            <w:jc w:val="center"/>
          </w:pPr>
        </w:pPrChange>
      </w:pPr>
      <w:ins w:id="336" w:author="Katrina L Binaku" w:date="2013-01-07T15:16:00Z">
        <w:r>
          <w:rPr>
            <w:rFonts w:ascii="Arial" w:hAnsi="Arial" w:cs="Arial"/>
          </w:rPr>
          <w:t>Brief</w:t>
        </w:r>
      </w:ins>
      <w:ins w:id="337" w:author="Katrina L Binaku" w:date="2013-01-07T15:17:00Z">
        <w:r>
          <w:rPr>
            <w:rFonts w:ascii="Arial" w:hAnsi="Arial" w:cs="Arial"/>
          </w:rPr>
          <w:t xml:space="preserve">. </w:t>
        </w:r>
      </w:ins>
      <w:ins w:id="338" w:author="Katrina L Binaku" w:date="2013-01-07T15:18:00Z">
        <w:r>
          <w:rPr>
            <w:rFonts w:ascii="Arial" w:hAnsi="Arial" w:cs="Arial"/>
          </w:rPr>
          <w:t>Restate the purpose of the experi</w:t>
        </w:r>
        <w:r w:rsidR="003E05B8">
          <w:rPr>
            <w:rFonts w:ascii="Arial" w:hAnsi="Arial" w:cs="Arial"/>
          </w:rPr>
          <w:t>ment and what was accomplished</w:t>
        </w:r>
      </w:ins>
      <w:ins w:id="339" w:author="Katrina L Binaku" w:date="2013-01-07T15:36:00Z">
        <w:r w:rsidR="003E05B8">
          <w:rPr>
            <w:rFonts w:ascii="Arial" w:hAnsi="Arial" w:cs="Arial"/>
          </w:rPr>
          <w:t xml:space="preserve"> (o</w:t>
        </w:r>
      </w:ins>
      <w:ins w:id="340" w:author="Katrina L Binaku" w:date="2013-01-07T15:17:00Z">
        <w:r>
          <w:rPr>
            <w:rFonts w:ascii="Arial" w:hAnsi="Arial" w:cs="Arial"/>
          </w:rPr>
          <w:t>ne or</w:t>
        </w:r>
      </w:ins>
      <w:ins w:id="341" w:author="Katrina L Binaku" w:date="2013-01-07T15:16:00Z">
        <w:r w:rsidR="00422D94">
          <w:rPr>
            <w:rFonts w:ascii="Arial" w:hAnsi="Arial" w:cs="Arial"/>
          </w:rPr>
          <w:t xml:space="preserve"> two sentence</w:t>
        </w:r>
        <w:r>
          <w:rPr>
            <w:rFonts w:ascii="Arial" w:hAnsi="Arial" w:cs="Arial"/>
          </w:rPr>
          <w:t xml:space="preserve">s </w:t>
        </w:r>
      </w:ins>
      <w:ins w:id="342" w:author="Katrina L Binaku" w:date="2013-01-07T15:18:00Z">
        <w:r>
          <w:rPr>
            <w:rFonts w:ascii="Arial" w:hAnsi="Arial" w:cs="Arial"/>
          </w:rPr>
          <w:t xml:space="preserve">that state </w:t>
        </w:r>
      </w:ins>
      <w:ins w:id="343" w:author="Katrina L Binaku" w:date="2013-01-07T15:16:00Z">
        <w:r>
          <w:rPr>
            <w:rFonts w:ascii="Arial" w:hAnsi="Arial" w:cs="Arial"/>
          </w:rPr>
          <w:t>your unknown number and what you found</w:t>
        </w:r>
      </w:ins>
      <w:ins w:id="344" w:author="Katrina L Binaku" w:date="2013-01-07T15:36:00Z">
        <w:r w:rsidR="003E05B8">
          <w:rPr>
            <w:rFonts w:ascii="Arial" w:hAnsi="Arial" w:cs="Arial"/>
          </w:rPr>
          <w:t>)</w:t>
        </w:r>
      </w:ins>
      <w:ins w:id="345" w:author="Katrina L Binaku" w:date="2013-01-07T15:16:00Z">
        <w:r>
          <w:rPr>
            <w:rFonts w:ascii="Arial" w:hAnsi="Arial" w:cs="Arial"/>
          </w:rPr>
          <w:t>.</w:t>
        </w:r>
      </w:ins>
      <w:ins w:id="346" w:author="Katrina L Binaku" w:date="2013-01-07T15:19:00Z">
        <w:r>
          <w:rPr>
            <w:rFonts w:ascii="Arial" w:hAnsi="Arial" w:cs="Arial"/>
          </w:rPr>
          <w:t xml:space="preserve"> If any major errors occurred in the experiment i.e. you accidently dumped out one of your samples</w:t>
        </w:r>
      </w:ins>
      <w:ins w:id="347" w:author="Katrina L Binaku" w:date="2013-01-07T15:20:00Z">
        <w:r>
          <w:rPr>
            <w:rFonts w:ascii="Arial" w:hAnsi="Arial" w:cs="Arial"/>
          </w:rPr>
          <w:t>, etc. state that here as well.</w:t>
        </w:r>
      </w:ins>
    </w:p>
    <w:p w:rsidR="00D12280" w:rsidRDefault="003E05B8">
      <w:pPr>
        <w:ind w:left="1080"/>
        <w:contextualSpacing/>
        <w:rPr>
          <w:ins w:id="348" w:author="Katrina L Binaku" w:date="2013-01-07T15:21:00Z"/>
          <w:rFonts w:ascii="Arial" w:hAnsi="Arial" w:cs="Arial"/>
        </w:rPr>
        <w:pPrChange w:id="349" w:author="Katrina L Binaku" w:date="2013-01-07T15:16:00Z">
          <w:pPr>
            <w:contextualSpacing/>
            <w:jc w:val="center"/>
          </w:pPr>
        </w:pPrChange>
      </w:pPr>
      <w:ins w:id="350" w:author="Katrina L Binaku" w:date="2013-01-07T15:17:00Z">
        <w:r>
          <w:rPr>
            <w:rFonts w:ascii="Arial" w:hAnsi="Arial" w:cs="Arial"/>
          </w:rPr>
          <w:t>Example</w:t>
        </w:r>
      </w:ins>
      <w:ins w:id="351" w:author="Katrina L Binaku" w:date="2013-01-07T15:36:00Z">
        <w:r>
          <w:rPr>
            <w:rFonts w:ascii="Arial" w:hAnsi="Arial" w:cs="Arial"/>
          </w:rPr>
          <w:t>:</w:t>
        </w:r>
      </w:ins>
      <w:ins w:id="352" w:author="Katrina L Binaku" w:date="2013-01-07T15:17:00Z">
        <w:r w:rsidR="00D12280">
          <w:rPr>
            <w:rFonts w:ascii="Arial" w:hAnsi="Arial" w:cs="Arial"/>
          </w:rPr>
          <w:t xml:space="preserve"> </w:t>
        </w:r>
      </w:ins>
      <w:ins w:id="353" w:author="Katrina L Binaku" w:date="2013-01-07T15:18:00Z">
        <w:r w:rsidR="00D12280">
          <w:rPr>
            <w:rFonts w:ascii="Arial" w:hAnsi="Arial" w:cs="Arial"/>
          </w:rPr>
          <w:t xml:space="preserve">The purpose of this experiment was to determine the percent </w:t>
        </w:r>
      </w:ins>
      <w:ins w:id="354" w:author="Katrina L Binaku" w:date="2013-01-07T15:19:00Z">
        <w:r w:rsidR="00D12280">
          <w:rPr>
            <w:rFonts w:ascii="Arial" w:hAnsi="Arial" w:cs="Arial"/>
          </w:rPr>
          <w:t>sodium</w:t>
        </w:r>
      </w:ins>
      <w:ins w:id="355" w:author="Katrina L Binaku" w:date="2013-01-07T15:18:00Z">
        <w:r w:rsidR="00D12280">
          <w:rPr>
            <w:rFonts w:ascii="Arial" w:hAnsi="Arial" w:cs="Arial"/>
          </w:rPr>
          <w:t xml:space="preserve"> carbonate in an unknown sample. </w:t>
        </w:r>
      </w:ins>
      <w:ins w:id="356" w:author="Katrina L Binaku" w:date="2013-01-07T15:20:00Z">
        <w:r w:rsidR="00D12280">
          <w:rPr>
            <w:rFonts w:ascii="Arial" w:hAnsi="Arial" w:cs="Arial"/>
          </w:rPr>
          <w:t xml:space="preserve">In unknown #12, it was determined that </w:t>
        </w:r>
      </w:ins>
      <w:ins w:id="357" w:author="Katrina L Binaku" w:date="2013-01-07T15:21:00Z">
        <w:r w:rsidR="00D12280">
          <w:rPr>
            <w:rFonts w:ascii="Arial" w:hAnsi="Arial" w:cs="Arial"/>
          </w:rPr>
          <w:t xml:space="preserve">the unknown sample contained </w:t>
        </w:r>
      </w:ins>
      <w:ins w:id="358" w:author="Katrina L Binaku" w:date="2013-01-07T15:20:00Z">
        <w:r w:rsidR="00D12280">
          <w:rPr>
            <w:rFonts w:ascii="Arial" w:hAnsi="Arial" w:cs="Arial"/>
          </w:rPr>
          <w:t>39.57%</w:t>
        </w:r>
      </w:ins>
      <w:ins w:id="359" w:author="Katrina L Binaku" w:date="2013-01-07T15:21:00Z">
        <w:r w:rsidR="00F64B0A">
          <w:rPr>
            <w:rFonts w:ascii="Arial" w:hAnsi="Arial" w:cs="Arial"/>
          </w:rPr>
          <w:t xml:space="preserve"> sodium carbonate</w:t>
        </w:r>
      </w:ins>
      <w:ins w:id="360" w:author="Katrina L Binaku" w:date="2013-01-07T15:28:00Z">
        <w:r w:rsidR="00F64B0A">
          <w:rPr>
            <w:rFonts w:ascii="Arial" w:hAnsi="Arial" w:cs="Arial"/>
          </w:rPr>
          <w:t>.</w:t>
        </w:r>
      </w:ins>
    </w:p>
    <w:p w:rsidR="001A62A1" w:rsidRDefault="001A62A1">
      <w:pPr>
        <w:contextualSpacing/>
        <w:rPr>
          <w:ins w:id="361" w:author="Katrina L Binaku" w:date="2013-01-07T15:21:00Z"/>
          <w:rFonts w:ascii="Arial" w:hAnsi="Arial" w:cs="Arial"/>
        </w:rPr>
        <w:pPrChange w:id="362" w:author="Katrina L Binaku" w:date="2013-01-07T15:21:00Z">
          <w:pPr>
            <w:contextualSpacing/>
            <w:jc w:val="center"/>
          </w:pPr>
        </w:pPrChange>
      </w:pPr>
    </w:p>
    <w:p w:rsidR="001A62A1" w:rsidRDefault="009A5021">
      <w:pPr>
        <w:contextualSpacing/>
        <w:rPr>
          <w:ins w:id="363" w:author="Katrina L Binaku" w:date="2013-01-07T15:21:00Z"/>
          <w:rFonts w:ascii="Arial" w:hAnsi="Arial" w:cs="Arial"/>
        </w:rPr>
        <w:pPrChange w:id="364" w:author="Katrina L Binaku" w:date="2013-01-07T15:21:00Z">
          <w:pPr>
            <w:contextualSpacing/>
            <w:jc w:val="center"/>
          </w:pPr>
        </w:pPrChange>
      </w:pPr>
      <w:ins w:id="365" w:author="Katrina L Binaku" w:date="2013-01-07T15:58:00Z">
        <w:r>
          <w:rPr>
            <w:rFonts w:ascii="Arial" w:hAnsi="Arial" w:cs="Arial"/>
          </w:rPr>
          <w:t>*</w:t>
        </w:r>
      </w:ins>
      <w:ins w:id="366" w:author="Katrina L Binaku" w:date="2013-01-07T15:59:00Z">
        <w:r w:rsidR="00D060CD">
          <w:rPr>
            <w:rFonts w:ascii="Arial" w:hAnsi="Arial" w:cs="Arial"/>
          </w:rPr>
          <w:t xml:space="preserve">Format Check: </w:t>
        </w:r>
      </w:ins>
      <w:ins w:id="367" w:author="Katrina L Binaku" w:date="2013-01-07T15:58:00Z">
        <w:r>
          <w:rPr>
            <w:rFonts w:ascii="Arial" w:hAnsi="Arial" w:cs="Arial"/>
          </w:rPr>
          <w:t>IF YOU WOULD LIKE ME TO LOOK AT YOUR NOTEBOOK AFTER THE FIRST EXPERIMENT IS COMPLETE</w:t>
        </w:r>
      </w:ins>
      <w:ins w:id="368" w:author="Katrina L Binaku" w:date="2013-01-07T16:00:00Z">
        <w:r w:rsidR="00D060CD">
          <w:rPr>
            <w:rFonts w:ascii="Arial" w:hAnsi="Arial" w:cs="Arial"/>
          </w:rPr>
          <w:t>D</w:t>
        </w:r>
      </w:ins>
      <w:ins w:id="369" w:author="Katrina L Binaku" w:date="2013-01-07T15:58:00Z">
        <w:r>
          <w:rPr>
            <w:rFonts w:ascii="Arial" w:hAnsi="Arial" w:cs="Arial"/>
          </w:rPr>
          <w:t>, I WILL DO SO. But I will not actively pursue format checking of notebooks.*</w:t>
        </w:r>
      </w:ins>
    </w:p>
    <w:p w:rsidR="001A62A1" w:rsidRDefault="001A62A1">
      <w:pPr>
        <w:contextualSpacing/>
        <w:rPr>
          <w:ins w:id="370" w:author="Katrina L Binaku" w:date="2013-01-07T15:21:00Z"/>
          <w:rFonts w:ascii="Arial" w:hAnsi="Arial" w:cs="Arial"/>
        </w:rPr>
        <w:pPrChange w:id="371" w:author="Katrina L Binaku" w:date="2013-01-07T15:21:00Z">
          <w:pPr>
            <w:contextualSpacing/>
            <w:jc w:val="center"/>
          </w:pPr>
        </w:pPrChange>
      </w:pPr>
    </w:p>
    <w:p w:rsidR="001A62A1" w:rsidRDefault="001A62A1">
      <w:pPr>
        <w:contextualSpacing/>
        <w:rPr>
          <w:ins w:id="372" w:author="Katrina L Binaku" w:date="2013-01-07T15:21:00Z"/>
          <w:rFonts w:ascii="Arial" w:hAnsi="Arial" w:cs="Arial"/>
          <w:sz w:val="32"/>
          <w:szCs w:val="32"/>
        </w:rPr>
        <w:pPrChange w:id="373" w:author="Katrina L Binaku" w:date="2013-01-07T15:21:00Z">
          <w:pPr>
            <w:contextualSpacing/>
            <w:jc w:val="center"/>
          </w:pPr>
        </w:pPrChange>
      </w:pPr>
      <w:ins w:id="374" w:author="Katrina L Binaku" w:date="2013-01-07T15:21:00Z">
        <w:r>
          <w:rPr>
            <w:rFonts w:ascii="Arial" w:hAnsi="Arial" w:cs="Arial"/>
            <w:sz w:val="32"/>
            <w:szCs w:val="32"/>
          </w:rPr>
          <w:t>Grading Rubric for Lab Notebook</w:t>
        </w:r>
      </w:ins>
    </w:p>
    <w:p w:rsidR="001A62A1" w:rsidRDefault="001A62A1">
      <w:pPr>
        <w:contextualSpacing/>
        <w:rPr>
          <w:ins w:id="375" w:author="Katrina L Binaku" w:date="2013-01-07T15:22:00Z"/>
          <w:rFonts w:ascii="Arial" w:hAnsi="Arial" w:cs="Arial"/>
        </w:rPr>
        <w:pPrChange w:id="376" w:author="Katrina L Binaku" w:date="2013-01-07T15:21:00Z">
          <w:pPr>
            <w:contextualSpacing/>
            <w:jc w:val="center"/>
          </w:pPr>
        </w:pPrChang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09"/>
        <w:gridCol w:w="1048"/>
      </w:tblGrid>
      <w:tr w:rsidR="001A62A1" w:rsidRPr="00FB1437" w:rsidTr="0068330F">
        <w:trPr>
          <w:trHeight w:val="564"/>
          <w:jc w:val="center"/>
          <w:ins w:id="377" w:author="Katrina L Binaku" w:date="2013-01-07T15:22:00Z"/>
        </w:trPr>
        <w:tc>
          <w:tcPr>
            <w:tcW w:w="3209" w:type="dxa"/>
            <w:vAlign w:val="center"/>
          </w:tcPr>
          <w:p w:rsidR="001A62A1" w:rsidRPr="00FB1437" w:rsidRDefault="001A62A1" w:rsidP="0068330F">
            <w:pPr>
              <w:contextualSpacing/>
              <w:rPr>
                <w:ins w:id="378" w:author="Katrina L Binaku" w:date="2013-01-07T15:22:00Z"/>
                <w:rFonts w:ascii="Arial" w:hAnsi="Arial" w:cs="Arial"/>
                <w:b/>
                <w:sz w:val="24"/>
                <w:szCs w:val="24"/>
              </w:rPr>
            </w:pPr>
          </w:p>
        </w:tc>
        <w:tc>
          <w:tcPr>
            <w:tcW w:w="1048" w:type="dxa"/>
            <w:vAlign w:val="center"/>
          </w:tcPr>
          <w:p w:rsidR="001A62A1" w:rsidRPr="00FB1437" w:rsidRDefault="001A62A1" w:rsidP="0068330F">
            <w:pPr>
              <w:contextualSpacing/>
              <w:rPr>
                <w:ins w:id="379" w:author="Katrina L Binaku" w:date="2013-01-07T15:22:00Z"/>
                <w:rFonts w:ascii="Arial" w:hAnsi="Arial" w:cs="Arial"/>
                <w:b/>
                <w:sz w:val="24"/>
                <w:szCs w:val="24"/>
              </w:rPr>
            </w:pPr>
            <w:ins w:id="380" w:author="Katrina L Binaku" w:date="2013-01-07T15:22:00Z">
              <w:r w:rsidRPr="00FB1437">
                <w:rPr>
                  <w:rFonts w:ascii="Arial" w:hAnsi="Arial" w:cs="Arial"/>
                  <w:b/>
                  <w:sz w:val="24"/>
                  <w:szCs w:val="24"/>
                </w:rPr>
                <w:t>Points</w:t>
              </w:r>
            </w:ins>
          </w:p>
        </w:tc>
      </w:tr>
      <w:tr w:rsidR="001A62A1" w:rsidRPr="00FB1437" w:rsidTr="0068330F">
        <w:trPr>
          <w:trHeight w:val="564"/>
          <w:jc w:val="center"/>
          <w:ins w:id="381" w:author="Katrina L Binaku" w:date="2013-01-07T15:22:00Z"/>
        </w:trPr>
        <w:tc>
          <w:tcPr>
            <w:tcW w:w="3209" w:type="dxa"/>
            <w:vAlign w:val="center"/>
          </w:tcPr>
          <w:p w:rsidR="001A62A1" w:rsidRPr="00FB1437" w:rsidRDefault="007E0DBF" w:rsidP="0068330F">
            <w:pPr>
              <w:contextualSpacing/>
              <w:rPr>
                <w:ins w:id="382" w:author="Katrina L Binaku" w:date="2013-01-07T15:22:00Z"/>
                <w:rFonts w:ascii="Arial" w:hAnsi="Arial" w:cs="Arial"/>
              </w:rPr>
            </w:pPr>
            <w:ins w:id="383" w:author="Katrina L Binaku" w:date="2013-01-07T15:29:00Z">
              <w:r>
                <w:rPr>
                  <w:rFonts w:ascii="Arial" w:hAnsi="Arial" w:cs="Arial"/>
                </w:rPr>
                <w:t>Table of contents</w:t>
              </w:r>
            </w:ins>
          </w:p>
        </w:tc>
        <w:tc>
          <w:tcPr>
            <w:tcW w:w="1048" w:type="dxa"/>
            <w:vAlign w:val="center"/>
          </w:tcPr>
          <w:p w:rsidR="001A62A1" w:rsidRPr="00FB1437" w:rsidRDefault="007E0DBF" w:rsidP="0068330F">
            <w:pPr>
              <w:contextualSpacing/>
              <w:rPr>
                <w:ins w:id="384" w:author="Katrina L Binaku" w:date="2013-01-07T15:22:00Z"/>
                <w:rFonts w:ascii="Arial" w:hAnsi="Arial" w:cs="Arial"/>
              </w:rPr>
            </w:pPr>
            <w:ins w:id="385" w:author="Katrina L Binaku" w:date="2013-01-07T15:29:00Z">
              <w:r>
                <w:rPr>
                  <w:rFonts w:ascii="Arial" w:hAnsi="Arial" w:cs="Arial"/>
                </w:rPr>
                <w:t>5</w:t>
              </w:r>
            </w:ins>
          </w:p>
        </w:tc>
      </w:tr>
      <w:tr w:rsidR="007E0DBF" w:rsidRPr="00FB1437" w:rsidTr="0068330F">
        <w:trPr>
          <w:trHeight w:val="564"/>
          <w:jc w:val="center"/>
          <w:ins w:id="386" w:author="Katrina L Binaku" w:date="2013-01-07T15:29:00Z"/>
        </w:trPr>
        <w:tc>
          <w:tcPr>
            <w:tcW w:w="3209" w:type="dxa"/>
            <w:vAlign w:val="center"/>
          </w:tcPr>
          <w:p w:rsidR="007E0DBF" w:rsidRDefault="007E0DBF" w:rsidP="0068330F">
            <w:pPr>
              <w:contextualSpacing/>
              <w:rPr>
                <w:ins w:id="387" w:author="Katrina L Binaku" w:date="2013-01-07T15:29:00Z"/>
                <w:rFonts w:ascii="Arial" w:hAnsi="Arial" w:cs="Arial"/>
              </w:rPr>
            </w:pPr>
            <w:ins w:id="388" w:author="Katrina L Binaku" w:date="2013-01-07T15:29:00Z">
              <w:r>
                <w:rPr>
                  <w:rFonts w:ascii="Arial" w:hAnsi="Arial" w:cs="Arial"/>
                </w:rPr>
                <w:t>Title of experiment</w:t>
              </w:r>
              <w:r w:rsidR="002C0EF9">
                <w:rPr>
                  <w:rFonts w:ascii="Arial" w:hAnsi="Arial" w:cs="Arial"/>
                </w:rPr>
                <w:t xml:space="preserve"> (</w:t>
              </w:r>
            </w:ins>
            <w:ins w:id="389" w:author="Katrina L Binaku" w:date="2013-01-07T15:39:00Z">
              <w:r w:rsidR="002C0EF9">
                <w:rPr>
                  <w:rFonts w:ascii="Arial" w:hAnsi="Arial" w:cs="Arial"/>
                </w:rPr>
                <w:t>0.5</w:t>
              </w:r>
            </w:ins>
            <w:ins w:id="390" w:author="Katrina L Binaku" w:date="2013-01-07T15:29:00Z">
              <w:r>
                <w:rPr>
                  <w:rFonts w:ascii="Arial" w:hAnsi="Arial" w:cs="Arial"/>
                </w:rPr>
                <w:t>pt/exp</w:t>
              </w:r>
            </w:ins>
            <w:ins w:id="391" w:author="Katrina L Binaku" w:date="2013-01-07T15:39:00Z">
              <w:r w:rsidR="002C0EF9">
                <w:rPr>
                  <w:rFonts w:ascii="Arial" w:hAnsi="Arial" w:cs="Arial"/>
                </w:rPr>
                <w:t>.</w:t>
              </w:r>
            </w:ins>
            <w:ins w:id="392" w:author="Katrina L Binaku" w:date="2013-01-07T15:29:00Z">
              <w:r>
                <w:rPr>
                  <w:rFonts w:ascii="Arial" w:hAnsi="Arial" w:cs="Arial"/>
                </w:rPr>
                <w:t>)</w:t>
              </w:r>
            </w:ins>
          </w:p>
        </w:tc>
        <w:tc>
          <w:tcPr>
            <w:tcW w:w="1048" w:type="dxa"/>
            <w:vAlign w:val="center"/>
          </w:tcPr>
          <w:p w:rsidR="007E0DBF" w:rsidRDefault="002C0EF9" w:rsidP="0068330F">
            <w:pPr>
              <w:contextualSpacing/>
              <w:rPr>
                <w:ins w:id="393" w:author="Katrina L Binaku" w:date="2013-01-07T15:29:00Z"/>
                <w:rFonts w:ascii="Arial" w:hAnsi="Arial" w:cs="Arial"/>
              </w:rPr>
            </w:pPr>
            <w:ins w:id="394" w:author="Katrina L Binaku" w:date="2013-01-07T15:39:00Z">
              <w:r>
                <w:rPr>
                  <w:rFonts w:ascii="Arial" w:hAnsi="Arial" w:cs="Arial"/>
                </w:rPr>
                <w:t>4</w:t>
              </w:r>
            </w:ins>
            <w:ins w:id="395" w:author="Katrina L Binaku" w:date="2013-01-07T15:29:00Z">
              <w:r w:rsidR="007E0DBF">
                <w:rPr>
                  <w:rFonts w:ascii="Arial" w:hAnsi="Arial" w:cs="Arial"/>
                </w:rPr>
                <w:t>*</w:t>
              </w:r>
            </w:ins>
          </w:p>
        </w:tc>
      </w:tr>
      <w:tr w:rsidR="007E0DBF" w:rsidRPr="00FB1437" w:rsidTr="0068330F">
        <w:trPr>
          <w:trHeight w:val="564"/>
          <w:jc w:val="center"/>
          <w:ins w:id="396" w:author="Katrina L Binaku" w:date="2013-01-07T15:22:00Z"/>
        </w:trPr>
        <w:tc>
          <w:tcPr>
            <w:tcW w:w="3209" w:type="dxa"/>
            <w:vAlign w:val="center"/>
          </w:tcPr>
          <w:p w:rsidR="007E0DBF" w:rsidRPr="00FB1437" w:rsidRDefault="007E0DBF" w:rsidP="0068330F">
            <w:pPr>
              <w:contextualSpacing/>
              <w:rPr>
                <w:ins w:id="397" w:author="Katrina L Binaku" w:date="2013-01-07T15:22:00Z"/>
                <w:rFonts w:ascii="Arial" w:hAnsi="Arial" w:cs="Arial"/>
              </w:rPr>
            </w:pPr>
            <w:ins w:id="398" w:author="Katrina L Binaku" w:date="2013-01-07T15:23:00Z">
              <w:r>
                <w:rPr>
                  <w:rFonts w:ascii="Arial" w:hAnsi="Arial" w:cs="Arial"/>
                </w:rPr>
                <w:t>Introduction</w:t>
              </w:r>
              <w:r w:rsidR="002C0EF9">
                <w:rPr>
                  <w:rFonts w:ascii="Arial" w:hAnsi="Arial" w:cs="Arial"/>
                </w:rPr>
                <w:t xml:space="preserve"> (signed</w:t>
              </w:r>
            </w:ins>
            <w:ins w:id="399" w:author="Katrina L Binaku" w:date="2013-01-07T15:39:00Z">
              <w:r w:rsidR="002C0EF9">
                <w:rPr>
                  <w:rFonts w:ascii="Arial" w:hAnsi="Arial" w:cs="Arial"/>
                </w:rPr>
                <w:t>, 1pt/exp.)</w:t>
              </w:r>
            </w:ins>
          </w:p>
        </w:tc>
        <w:tc>
          <w:tcPr>
            <w:tcW w:w="1048" w:type="dxa"/>
            <w:vAlign w:val="center"/>
          </w:tcPr>
          <w:p w:rsidR="007E0DBF" w:rsidRPr="00FB1437" w:rsidRDefault="007E0DBF" w:rsidP="0068330F">
            <w:pPr>
              <w:contextualSpacing/>
              <w:rPr>
                <w:ins w:id="400" w:author="Katrina L Binaku" w:date="2013-01-07T15:22:00Z"/>
                <w:rFonts w:ascii="Arial" w:hAnsi="Arial" w:cs="Arial"/>
              </w:rPr>
            </w:pPr>
            <w:ins w:id="401" w:author="Katrina L Binaku" w:date="2013-01-07T15:23:00Z">
              <w:r>
                <w:rPr>
                  <w:rFonts w:ascii="Arial" w:hAnsi="Arial" w:cs="Arial"/>
                </w:rPr>
                <w:t>8</w:t>
              </w:r>
            </w:ins>
            <w:ins w:id="402" w:author="Katrina L Binaku" w:date="2013-01-07T15:29:00Z">
              <w:r>
                <w:rPr>
                  <w:rFonts w:ascii="Arial" w:hAnsi="Arial" w:cs="Arial"/>
                </w:rPr>
                <w:t>*</w:t>
              </w:r>
            </w:ins>
          </w:p>
        </w:tc>
      </w:tr>
      <w:tr w:rsidR="007E0DBF" w:rsidRPr="00FB1437" w:rsidTr="0068330F">
        <w:trPr>
          <w:trHeight w:val="564"/>
          <w:jc w:val="center"/>
          <w:ins w:id="403" w:author="Katrina L Binaku" w:date="2013-01-07T15:22:00Z"/>
        </w:trPr>
        <w:tc>
          <w:tcPr>
            <w:tcW w:w="3209" w:type="dxa"/>
            <w:vAlign w:val="center"/>
          </w:tcPr>
          <w:p w:rsidR="007E0DBF" w:rsidRPr="00FB1437" w:rsidRDefault="007E0DBF" w:rsidP="0068330F">
            <w:pPr>
              <w:contextualSpacing/>
              <w:rPr>
                <w:ins w:id="404" w:author="Katrina L Binaku" w:date="2013-01-07T15:22:00Z"/>
                <w:rFonts w:ascii="Arial" w:hAnsi="Arial" w:cs="Arial"/>
              </w:rPr>
            </w:pPr>
            <w:ins w:id="405" w:author="Katrina L Binaku" w:date="2013-01-07T15:22:00Z">
              <w:r w:rsidRPr="00FB1437">
                <w:rPr>
                  <w:rFonts w:ascii="Arial" w:hAnsi="Arial" w:cs="Arial"/>
                </w:rPr>
                <w:t>Results</w:t>
              </w:r>
            </w:ins>
            <w:ins w:id="406" w:author="Katrina L Binaku" w:date="2013-01-07T15:38:00Z">
              <w:r w:rsidR="002C0EF9">
                <w:rPr>
                  <w:rFonts w:ascii="Arial" w:hAnsi="Arial" w:cs="Arial"/>
                </w:rPr>
                <w:t>/Calculations</w:t>
              </w:r>
            </w:ins>
          </w:p>
        </w:tc>
        <w:tc>
          <w:tcPr>
            <w:tcW w:w="1048" w:type="dxa"/>
            <w:vAlign w:val="center"/>
          </w:tcPr>
          <w:p w:rsidR="007E0DBF" w:rsidRPr="00FB1437" w:rsidRDefault="002C0EF9" w:rsidP="0068330F">
            <w:pPr>
              <w:contextualSpacing/>
              <w:rPr>
                <w:ins w:id="407" w:author="Katrina L Binaku" w:date="2013-01-07T15:22:00Z"/>
                <w:rFonts w:ascii="Arial" w:hAnsi="Arial" w:cs="Arial"/>
              </w:rPr>
            </w:pPr>
            <w:ins w:id="408" w:author="Katrina L Binaku" w:date="2013-01-07T15:40:00Z">
              <w:r>
                <w:rPr>
                  <w:rFonts w:ascii="Arial" w:hAnsi="Arial" w:cs="Arial"/>
                </w:rPr>
                <w:t>25</w:t>
              </w:r>
            </w:ins>
          </w:p>
        </w:tc>
      </w:tr>
      <w:tr w:rsidR="007E0DBF" w:rsidRPr="00FB1437" w:rsidTr="0068330F">
        <w:trPr>
          <w:trHeight w:val="564"/>
          <w:jc w:val="center"/>
          <w:ins w:id="409" w:author="Katrina L Binaku" w:date="2013-01-07T15:22:00Z"/>
        </w:trPr>
        <w:tc>
          <w:tcPr>
            <w:tcW w:w="3209" w:type="dxa"/>
            <w:vAlign w:val="center"/>
          </w:tcPr>
          <w:p w:rsidR="007E0DBF" w:rsidRPr="00FB1437" w:rsidRDefault="007E0DBF" w:rsidP="0068330F">
            <w:pPr>
              <w:contextualSpacing/>
              <w:rPr>
                <w:ins w:id="410" w:author="Katrina L Binaku" w:date="2013-01-07T15:22:00Z"/>
                <w:rFonts w:ascii="Arial" w:hAnsi="Arial" w:cs="Arial"/>
              </w:rPr>
            </w:pPr>
            <w:ins w:id="411" w:author="Katrina L Binaku" w:date="2013-01-07T15:22:00Z">
              <w:r w:rsidRPr="00FB1437">
                <w:rPr>
                  <w:rFonts w:ascii="Arial" w:hAnsi="Arial" w:cs="Arial"/>
                </w:rPr>
                <w:t>Conclusion</w:t>
              </w:r>
            </w:ins>
            <w:ins w:id="412" w:author="Katrina L Binaku" w:date="2013-01-07T15:37:00Z">
              <w:r w:rsidR="002C0EF9">
                <w:rPr>
                  <w:rFonts w:ascii="Arial" w:hAnsi="Arial" w:cs="Arial"/>
                </w:rPr>
                <w:t xml:space="preserve"> (2pt/</w:t>
              </w:r>
              <w:r w:rsidR="00A3400B">
                <w:rPr>
                  <w:rFonts w:ascii="Arial" w:hAnsi="Arial" w:cs="Arial"/>
                </w:rPr>
                <w:t>exp</w:t>
              </w:r>
            </w:ins>
            <w:ins w:id="413" w:author="Katrina L Binaku" w:date="2013-01-07T15:53:00Z">
              <w:r w:rsidR="00A3400B">
                <w:rPr>
                  <w:rFonts w:ascii="Arial" w:hAnsi="Arial" w:cs="Arial"/>
                </w:rPr>
                <w:t>.</w:t>
              </w:r>
            </w:ins>
            <w:ins w:id="414" w:author="Katrina L Binaku" w:date="2013-01-07T15:37:00Z">
              <w:r w:rsidR="002C0EF9">
                <w:rPr>
                  <w:rFonts w:ascii="Arial" w:hAnsi="Arial" w:cs="Arial"/>
                </w:rPr>
                <w:t>)</w:t>
              </w:r>
            </w:ins>
          </w:p>
        </w:tc>
        <w:tc>
          <w:tcPr>
            <w:tcW w:w="1048" w:type="dxa"/>
            <w:vAlign w:val="center"/>
          </w:tcPr>
          <w:p w:rsidR="007E0DBF" w:rsidRPr="00FB1437" w:rsidRDefault="007E0DBF" w:rsidP="0068330F">
            <w:pPr>
              <w:contextualSpacing/>
              <w:rPr>
                <w:ins w:id="415" w:author="Katrina L Binaku" w:date="2013-01-07T15:22:00Z"/>
                <w:rFonts w:ascii="Arial" w:hAnsi="Arial" w:cs="Arial"/>
              </w:rPr>
            </w:pPr>
            <w:ins w:id="416" w:author="Katrina L Binaku" w:date="2013-01-07T15:22:00Z">
              <w:r w:rsidRPr="00FB1437">
                <w:rPr>
                  <w:rFonts w:ascii="Arial" w:hAnsi="Arial" w:cs="Arial"/>
                </w:rPr>
                <w:t>16</w:t>
              </w:r>
            </w:ins>
          </w:p>
        </w:tc>
      </w:tr>
      <w:tr w:rsidR="007E0DBF" w:rsidRPr="00FB1437" w:rsidTr="0068330F">
        <w:trPr>
          <w:trHeight w:val="564"/>
          <w:jc w:val="center"/>
          <w:ins w:id="417" w:author="Katrina L Binaku" w:date="2013-01-07T15:22:00Z"/>
        </w:trPr>
        <w:tc>
          <w:tcPr>
            <w:tcW w:w="3209" w:type="dxa"/>
            <w:vAlign w:val="center"/>
          </w:tcPr>
          <w:p w:rsidR="007E0DBF" w:rsidRPr="00FB1437" w:rsidRDefault="00D9605C" w:rsidP="0068330F">
            <w:pPr>
              <w:contextualSpacing/>
              <w:rPr>
                <w:ins w:id="418" w:author="Katrina L Binaku" w:date="2013-01-07T15:22:00Z"/>
                <w:rFonts w:ascii="Arial" w:hAnsi="Arial" w:cs="Arial"/>
              </w:rPr>
            </w:pPr>
            <w:ins w:id="419" w:author="Katrina L Binaku" w:date="2013-01-07T15:33:00Z">
              <w:r>
                <w:rPr>
                  <w:rFonts w:ascii="Arial" w:hAnsi="Arial" w:cs="Arial"/>
                </w:rPr>
                <w:t>Organization</w:t>
              </w:r>
            </w:ins>
            <w:ins w:id="420" w:author="Katrina L Binaku" w:date="2013-01-07T15:31:00Z">
              <w:r>
                <w:rPr>
                  <w:rFonts w:ascii="Arial" w:hAnsi="Arial" w:cs="Arial"/>
                </w:rPr>
                <w:t xml:space="preserve"> (sections labeled, handwriting legible)</w:t>
              </w:r>
            </w:ins>
          </w:p>
        </w:tc>
        <w:tc>
          <w:tcPr>
            <w:tcW w:w="1048" w:type="dxa"/>
            <w:vAlign w:val="center"/>
          </w:tcPr>
          <w:p w:rsidR="007E0DBF" w:rsidRPr="00FB1437" w:rsidRDefault="002C0EF9" w:rsidP="0068330F">
            <w:pPr>
              <w:contextualSpacing/>
              <w:rPr>
                <w:ins w:id="421" w:author="Katrina L Binaku" w:date="2013-01-07T15:22:00Z"/>
                <w:rFonts w:ascii="Arial" w:hAnsi="Arial" w:cs="Arial"/>
              </w:rPr>
            </w:pPr>
            <w:ins w:id="422" w:author="Katrina L Binaku" w:date="2013-01-07T15:38:00Z">
              <w:r>
                <w:rPr>
                  <w:rFonts w:ascii="Arial" w:hAnsi="Arial" w:cs="Arial"/>
                </w:rPr>
                <w:t>2</w:t>
              </w:r>
            </w:ins>
          </w:p>
        </w:tc>
      </w:tr>
      <w:tr w:rsidR="007E0DBF" w:rsidRPr="00FB1437" w:rsidTr="0068330F">
        <w:trPr>
          <w:trHeight w:val="564"/>
          <w:jc w:val="center"/>
          <w:ins w:id="423" w:author="Katrina L Binaku" w:date="2013-01-07T15:22:00Z"/>
        </w:trPr>
        <w:tc>
          <w:tcPr>
            <w:tcW w:w="3209" w:type="dxa"/>
            <w:vAlign w:val="center"/>
          </w:tcPr>
          <w:p w:rsidR="007E0DBF" w:rsidRPr="00FB1437" w:rsidRDefault="007E0DBF" w:rsidP="0068330F">
            <w:pPr>
              <w:contextualSpacing/>
              <w:rPr>
                <w:ins w:id="424" w:author="Katrina L Binaku" w:date="2013-01-07T15:22:00Z"/>
                <w:rFonts w:ascii="Arial" w:hAnsi="Arial" w:cs="Arial"/>
                <w:b/>
              </w:rPr>
            </w:pPr>
            <w:ins w:id="425" w:author="Katrina L Binaku" w:date="2013-01-07T15:22:00Z">
              <w:r w:rsidRPr="00FB1437">
                <w:rPr>
                  <w:rFonts w:ascii="Arial" w:hAnsi="Arial" w:cs="Arial"/>
                  <w:b/>
                </w:rPr>
                <w:t>TOTAL</w:t>
              </w:r>
            </w:ins>
            <w:ins w:id="426" w:author="Katrina L Binaku" w:date="2013-01-07T15:40:00Z">
              <w:r w:rsidR="002C0EF9">
                <w:rPr>
                  <w:rFonts w:ascii="Arial" w:hAnsi="Arial" w:cs="Arial"/>
                  <w:b/>
                </w:rPr>
                <w:t xml:space="preserve"> Notebook Score</w:t>
              </w:r>
            </w:ins>
          </w:p>
        </w:tc>
        <w:tc>
          <w:tcPr>
            <w:tcW w:w="1048" w:type="dxa"/>
            <w:vAlign w:val="center"/>
          </w:tcPr>
          <w:p w:rsidR="007E0DBF" w:rsidRPr="00FB1437" w:rsidRDefault="007E0DBF" w:rsidP="0068330F">
            <w:pPr>
              <w:contextualSpacing/>
              <w:rPr>
                <w:ins w:id="427" w:author="Katrina L Binaku" w:date="2013-01-07T15:22:00Z"/>
                <w:rFonts w:ascii="Arial" w:hAnsi="Arial" w:cs="Arial"/>
                <w:b/>
              </w:rPr>
            </w:pPr>
            <w:ins w:id="428" w:author="Katrina L Binaku" w:date="2013-01-07T15:22:00Z">
              <w:r>
                <w:rPr>
                  <w:rFonts w:ascii="Arial" w:hAnsi="Arial" w:cs="Arial"/>
                  <w:b/>
                </w:rPr>
                <w:t>60</w:t>
              </w:r>
            </w:ins>
          </w:p>
        </w:tc>
      </w:tr>
    </w:tbl>
    <w:p w:rsidR="001A62A1" w:rsidRDefault="001A62A1">
      <w:pPr>
        <w:ind w:left="720"/>
        <w:contextualSpacing/>
        <w:rPr>
          <w:ins w:id="429" w:author="Katrina L Binaku" w:date="2013-01-07T15:29:00Z"/>
          <w:rFonts w:ascii="Arial" w:hAnsi="Arial" w:cs="Arial"/>
        </w:rPr>
        <w:pPrChange w:id="430" w:author="Katrina L Binaku" w:date="2013-01-07T15:29:00Z">
          <w:pPr>
            <w:contextualSpacing/>
            <w:jc w:val="center"/>
          </w:pPr>
        </w:pPrChange>
      </w:pPr>
    </w:p>
    <w:p w:rsidR="00A92FB0" w:rsidRPr="001A62A1" w:rsidRDefault="002C0EF9" w:rsidP="00A92FB0">
      <w:pPr>
        <w:ind w:left="720"/>
        <w:contextualSpacing/>
        <w:rPr>
          <w:rFonts w:ascii="Arial" w:hAnsi="Arial" w:cs="Arial"/>
        </w:rPr>
      </w:pPr>
      <w:ins w:id="431" w:author="Katrina L Binaku" w:date="2013-01-07T15:29:00Z">
        <w:r>
          <w:rPr>
            <w:rFonts w:ascii="Arial" w:hAnsi="Arial" w:cs="Arial"/>
          </w:rPr>
          <w:t>*</w:t>
        </w:r>
      </w:ins>
      <w:ins w:id="432" w:author="Katrina L Binaku" w:date="2013-01-07T15:41:00Z">
        <w:r>
          <w:rPr>
            <w:rFonts w:ascii="Arial" w:hAnsi="Arial" w:cs="Arial"/>
          </w:rPr>
          <w:t>B</w:t>
        </w:r>
      </w:ins>
      <w:ins w:id="433" w:author="Katrina L Binaku" w:date="2013-01-07T15:29:00Z">
        <w:r w:rsidR="007E0DBF">
          <w:rPr>
            <w:rFonts w:ascii="Arial" w:hAnsi="Arial" w:cs="Arial"/>
          </w:rPr>
          <w:t>ased on complet</w:t>
        </w:r>
      </w:ins>
      <w:r w:rsidR="00A92FB0">
        <w:rPr>
          <w:rFonts w:ascii="Arial" w:hAnsi="Arial" w:cs="Arial"/>
        </w:rPr>
        <w:t>ion of all</w:t>
      </w:r>
      <w:ins w:id="434" w:author="Katrina L Binaku" w:date="2013-01-07T15:29:00Z">
        <w:r w:rsidR="007E0DBF">
          <w:rPr>
            <w:rFonts w:ascii="Arial" w:hAnsi="Arial" w:cs="Arial"/>
          </w:rPr>
          <w:t xml:space="preserve"> 8 experiments</w:t>
        </w:r>
      </w:ins>
      <w:r w:rsidR="00A92FB0">
        <w:rPr>
          <w:rFonts w:ascii="Arial" w:hAnsi="Arial" w:cs="Arial"/>
        </w:rPr>
        <w:t>.</w:t>
      </w:r>
    </w:p>
    <w:p w:rsidR="00A92FB0" w:rsidRPr="001A62A1" w:rsidRDefault="00A92FB0" w:rsidP="00A92FB0">
      <w:pPr>
        <w:ind w:left="720"/>
        <w:contextualSpacing/>
        <w:rPr>
          <w:rFonts w:ascii="Arial" w:hAnsi="Arial" w:cs="Arial"/>
          <w:rPrChange w:id="435" w:author="Katrina L Binaku" w:date="2013-01-07T15:22:00Z">
            <w:rPr>
              <w:rFonts w:ascii="Arial" w:hAnsi="Arial" w:cs="Arial"/>
              <w:sz w:val="20"/>
              <w:szCs w:val="20"/>
            </w:rPr>
          </w:rPrChange>
        </w:rPr>
      </w:pPr>
    </w:p>
    <w:sectPr w:rsidR="00A92FB0" w:rsidRPr="001A62A1" w:rsidSect="00822B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541" w:rsidRDefault="00F76541" w:rsidP="00F76541">
      <w:pPr>
        <w:spacing w:after="0" w:line="240" w:lineRule="auto"/>
      </w:pPr>
      <w:r>
        <w:separator/>
      </w:r>
    </w:p>
  </w:endnote>
  <w:endnote w:type="continuationSeparator" w:id="0">
    <w:p w:rsidR="00F76541" w:rsidRDefault="00F76541" w:rsidP="00F7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541" w:rsidRDefault="00F76541" w:rsidP="00F76541">
      <w:pPr>
        <w:spacing w:after="0" w:line="240" w:lineRule="auto"/>
      </w:pPr>
      <w:r>
        <w:separator/>
      </w:r>
    </w:p>
  </w:footnote>
  <w:footnote w:type="continuationSeparator" w:id="0">
    <w:p w:rsidR="00F76541" w:rsidRDefault="00F76541" w:rsidP="00F76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541" w:rsidRDefault="00F765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E48"/>
    <w:multiLevelType w:val="hybridMultilevel"/>
    <w:tmpl w:val="0B0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1B4D"/>
    <w:multiLevelType w:val="hybridMultilevel"/>
    <w:tmpl w:val="741266C2"/>
    <w:lvl w:ilvl="0" w:tplc="74520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10D49"/>
    <w:multiLevelType w:val="hybridMultilevel"/>
    <w:tmpl w:val="0522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437DB"/>
    <w:multiLevelType w:val="hybridMultilevel"/>
    <w:tmpl w:val="F3549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5C667A"/>
    <w:multiLevelType w:val="hybridMultilevel"/>
    <w:tmpl w:val="B3E4D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54381"/>
    <w:multiLevelType w:val="hybridMultilevel"/>
    <w:tmpl w:val="CED2D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107ECC"/>
    <w:multiLevelType w:val="hybridMultilevel"/>
    <w:tmpl w:val="12DE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C2605"/>
    <w:multiLevelType w:val="hybridMultilevel"/>
    <w:tmpl w:val="97A2B074"/>
    <w:lvl w:ilvl="0" w:tplc="000B0409">
      <w:start w:val="1"/>
      <w:numFmt w:val="bullet"/>
      <w:lvlText w:val=""/>
      <w:lvlJc w:val="left"/>
      <w:pPr>
        <w:tabs>
          <w:tab w:val="num" w:pos="1620"/>
        </w:tabs>
        <w:ind w:left="1620" w:hanging="360"/>
      </w:pPr>
      <w:rPr>
        <w:rFonts w:ascii="Wingdings" w:hAnsi="Wingdings" w:hint="default"/>
      </w:rPr>
    </w:lvl>
    <w:lvl w:ilvl="1" w:tplc="00030409" w:tentative="1">
      <w:start w:val="1"/>
      <w:numFmt w:val="bullet"/>
      <w:lvlText w:val="o"/>
      <w:lvlJc w:val="left"/>
      <w:pPr>
        <w:tabs>
          <w:tab w:val="num" w:pos="2340"/>
        </w:tabs>
        <w:ind w:left="2340" w:hanging="360"/>
      </w:pPr>
      <w:rPr>
        <w:rFonts w:ascii="Courier New" w:hAnsi="Courier New" w:hint="default"/>
      </w:rPr>
    </w:lvl>
    <w:lvl w:ilvl="2" w:tplc="00050409" w:tentative="1">
      <w:start w:val="1"/>
      <w:numFmt w:val="bullet"/>
      <w:lvlText w:val=""/>
      <w:lvlJc w:val="left"/>
      <w:pPr>
        <w:tabs>
          <w:tab w:val="num" w:pos="3060"/>
        </w:tabs>
        <w:ind w:left="3060" w:hanging="360"/>
      </w:pPr>
      <w:rPr>
        <w:rFonts w:ascii="Wingdings" w:hAnsi="Wingdings" w:hint="default"/>
      </w:rPr>
    </w:lvl>
    <w:lvl w:ilvl="3" w:tplc="00010409" w:tentative="1">
      <w:start w:val="1"/>
      <w:numFmt w:val="bullet"/>
      <w:lvlText w:val=""/>
      <w:lvlJc w:val="left"/>
      <w:pPr>
        <w:tabs>
          <w:tab w:val="num" w:pos="3780"/>
        </w:tabs>
        <w:ind w:left="3780" w:hanging="360"/>
      </w:pPr>
      <w:rPr>
        <w:rFonts w:ascii="Symbol" w:hAnsi="Symbol" w:hint="default"/>
      </w:rPr>
    </w:lvl>
    <w:lvl w:ilvl="4" w:tplc="00030409" w:tentative="1">
      <w:start w:val="1"/>
      <w:numFmt w:val="bullet"/>
      <w:lvlText w:val="o"/>
      <w:lvlJc w:val="left"/>
      <w:pPr>
        <w:tabs>
          <w:tab w:val="num" w:pos="4500"/>
        </w:tabs>
        <w:ind w:left="4500" w:hanging="360"/>
      </w:pPr>
      <w:rPr>
        <w:rFonts w:ascii="Courier New" w:hAnsi="Courier New" w:hint="default"/>
      </w:rPr>
    </w:lvl>
    <w:lvl w:ilvl="5" w:tplc="00050409" w:tentative="1">
      <w:start w:val="1"/>
      <w:numFmt w:val="bullet"/>
      <w:lvlText w:val=""/>
      <w:lvlJc w:val="left"/>
      <w:pPr>
        <w:tabs>
          <w:tab w:val="num" w:pos="5220"/>
        </w:tabs>
        <w:ind w:left="5220" w:hanging="360"/>
      </w:pPr>
      <w:rPr>
        <w:rFonts w:ascii="Wingdings" w:hAnsi="Wingdings" w:hint="default"/>
      </w:rPr>
    </w:lvl>
    <w:lvl w:ilvl="6" w:tplc="00010409" w:tentative="1">
      <w:start w:val="1"/>
      <w:numFmt w:val="bullet"/>
      <w:lvlText w:val=""/>
      <w:lvlJc w:val="left"/>
      <w:pPr>
        <w:tabs>
          <w:tab w:val="num" w:pos="5940"/>
        </w:tabs>
        <w:ind w:left="5940" w:hanging="360"/>
      </w:pPr>
      <w:rPr>
        <w:rFonts w:ascii="Symbol" w:hAnsi="Symbol" w:hint="default"/>
      </w:rPr>
    </w:lvl>
    <w:lvl w:ilvl="7" w:tplc="00030409" w:tentative="1">
      <w:start w:val="1"/>
      <w:numFmt w:val="bullet"/>
      <w:lvlText w:val="o"/>
      <w:lvlJc w:val="left"/>
      <w:pPr>
        <w:tabs>
          <w:tab w:val="num" w:pos="6660"/>
        </w:tabs>
        <w:ind w:left="6660" w:hanging="360"/>
      </w:pPr>
      <w:rPr>
        <w:rFonts w:ascii="Courier New" w:hAnsi="Courier New" w:hint="default"/>
      </w:rPr>
    </w:lvl>
    <w:lvl w:ilvl="8" w:tplc="00050409" w:tentative="1">
      <w:start w:val="1"/>
      <w:numFmt w:val="bullet"/>
      <w:lvlText w:val=""/>
      <w:lvlJc w:val="left"/>
      <w:pPr>
        <w:tabs>
          <w:tab w:val="num" w:pos="7380"/>
        </w:tabs>
        <w:ind w:left="7380" w:hanging="360"/>
      </w:pPr>
      <w:rPr>
        <w:rFonts w:ascii="Wingdings" w:hAnsi="Wingdings" w:hint="default"/>
      </w:rPr>
    </w:lvl>
  </w:abstractNum>
  <w:abstractNum w:abstractNumId="8">
    <w:nsid w:val="3AB02886"/>
    <w:multiLevelType w:val="hybridMultilevel"/>
    <w:tmpl w:val="B8DC5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28260E"/>
    <w:multiLevelType w:val="hybridMultilevel"/>
    <w:tmpl w:val="41DAC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063A8E"/>
    <w:multiLevelType w:val="hybridMultilevel"/>
    <w:tmpl w:val="51FE0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9"/>
  </w:num>
  <w:num w:numId="6">
    <w:abstractNumId w:val="10"/>
  </w:num>
  <w:num w:numId="7">
    <w:abstractNumId w:val="6"/>
  </w:num>
  <w:num w:numId="8">
    <w:abstractNumId w:val="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5ACA"/>
    <w:rsid w:val="0002056E"/>
    <w:rsid w:val="000611F1"/>
    <w:rsid w:val="00082F0E"/>
    <w:rsid w:val="00094103"/>
    <w:rsid w:val="0009709A"/>
    <w:rsid w:val="000B0FEF"/>
    <w:rsid w:val="000E0ED0"/>
    <w:rsid w:val="000F4A7A"/>
    <w:rsid w:val="00100C0D"/>
    <w:rsid w:val="001112D0"/>
    <w:rsid w:val="00137380"/>
    <w:rsid w:val="001627A4"/>
    <w:rsid w:val="0017359B"/>
    <w:rsid w:val="001A62A1"/>
    <w:rsid w:val="001B70EC"/>
    <w:rsid w:val="001E0E7C"/>
    <w:rsid w:val="001E7FA0"/>
    <w:rsid w:val="00211670"/>
    <w:rsid w:val="00217124"/>
    <w:rsid w:val="00235ACA"/>
    <w:rsid w:val="00266043"/>
    <w:rsid w:val="002C0EF9"/>
    <w:rsid w:val="002F0802"/>
    <w:rsid w:val="00304A48"/>
    <w:rsid w:val="0037466C"/>
    <w:rsid w:val="003747A1"/>
    <w:rsid w:val="0038322D"/>
    <w:rsid w:val="003E05B8"/>
    <w:rsid w:val="00422D94"/>
    <w:rsid w:val="004A27BE"/>
    <w:rsid w:val="004C32B3"/>
    <w:rsid w:val="004C5FCA"/>
    <w:rsid w:val="004F0550"/>
    <w:rsid w:val="005415A4"/>
    <w:rsid w:val="00541F11"/>
    <w:rsid w:val="00574087"/>
    <w:rsid w:val="00582E3A"/>
    <w:rsid w:val="00680D3C"/>
    <w:rsid w:val="00695DD7"/>
    <w:rsid w:val="006D43FA"/>
    <w:rsid w:val="006D603C"/>
    <w:rsid w:val="006E2A50"/>
    <w:rsid w:val="00706217"/>
    <w:rsid w:val="00723C49"/>
    <w:rsid w:val="00727E13"/>
    <w:rsid w:val="0074740A"/>
    <w:rsid w:val="007763AE"/>
    <w:rsid w:val="007833A6"/>
    <w:rsid w:val="007848CF"/>
    <w:rsid w:val="007B1604"/>
    <w:rsid w:val="007C5A3E"/>
    <w:rsid w:val="007E0DBF"/>
    <w:rsid w:val="007E3EA3"/>
    <w:rsid w:val="007F02B9"/>
    <w:rsid w:val="00822BD5"/>
    <w:rsid w:val="00896888"/>
    <w:rsid w:val="008A5606"/>
    <w:rsid w:val="008E7384"/>
    <w:rsid w:val="008F4456"/>
    <w:rsid w:val="009047B6"/>
    <w:rsid w:val="00917C3A"/>
    <w:rsid w:val="00935727"/>
    <w:rsid w:val="0094724A"/>
    <w:rsid w:val="009476E7"/>
    <w:rsid w:val="009A5021"/>
    <w:rsid w:val="009B2C17"/>
    <w:rsid w:val="009E72CD"/>
    <w:rsid w:val="009F026E"/>
    <w:rsid w:val="00A3400B"/>
    <w:rsid w:val="00A65446"/>
    <w:rsid w:val="00A70123"/>
    <w:rsid w:val="00A92FB0"/>
    <w:rsid w:val="00A97D73"/>
    <w:rsid w:val="00AA1112"/>
    <w:rsid w:val="00AB1B69"/>
    <w:rsid w:val="00AE4982"/>
    <w:rsid w:val="00B12E90"/>
    <w:rsid w:val="00B4283D"/>
    <w:rsid w:val="00B91A04"/>
    <w:rsid w:val="00B92052"/>
    <w:rsid w:val="00C93BE4"/>
    <w:rsid w:val="00CC2916"/>
    <w:rsid w:val="00D00010"/>
    <w:rsid w:val="00D060CD"/>
    <w:rsid w:val="00D12280"/>
    <w:rsid w:val="00D30DFF"/>
    <w:rsid w:val="00D36898"/>
    <w:rsid w:val="00D9605C"/>
    <w:rsid w:val="00DB3275"/>
    <w:rsid w:val="00DD0AA5"/>
    <w:rsid w:val="00DE0445"/>
    <w:rsid w:val="00DF5049"/>
    <w:rsid w:val="00E169B7"/>
    <w:rsid w:val="00E416FF"/>
    <w:rsid w:val="00E51B40"/>
    <w:rsid w:val="00E56054"/>
    <w:rsid w:val="00E707FD"/>
    <w:rsid w:val="00E95229"/>
    <w:rsid w:val="00EF45DB"/>
    <w:rsid w:val="00F240F1"/>
    <w:rsid w:val="00F253EB"/>
    <w:rsid w:val="00F279C8"/>
    <w:rsid w:val="00F34D2D"/>
    <w:rsid w:val="00F51B3D"/>
    <w:rsid w:val="00F64B0A"/>
    <w:rsid w:val="00F759E6"/>
    <w:rsid w:val="00F76541"/>
    <w:rsid w:val="00F97ED2"/>
    <w:rsid w:val="00FB1437"/>
    <w:rsid w:val="00FC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3CC"/>
    <w:pPr>
      <w:spacing w:after="200" w:line="276" w:lineRule="auto"/>
    </w:pPr>
    <w:rPr>
      <w:sz w:val="22"/>
      <w:szCs w:val="22"/>
    </w:rPr>
  </w:style>
  <w:style w:type="paragraph" w:styleId="Heading1">
    <w:name w:val="heading 1"/>
    <w:basedOn w:val="Normal"/>
    <w:next w:val="Normal"/>
    <w:link w:val="Heading1Char"/>
    <w:qFormat/>
    <w:rsid w:val="003A7C68"/>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3A7C68"/>
    <w:rPr>
      <w:rFonts w:ascii="Arial" w:eastAsia="Times New Roman" w:hAnsi="Arial" w:cs="Arial"/>
      <w:b/>
      <w:bCs/>
      <w:sz w:val="24"/>
      <w:szCs w:val="24"/>
    </w:rPr>
  </w:style>
  <w:style w:type="character" w:styleId="Hyperlink">
    <w:name w:val="Hyperlink"/>
    <w:uiPriority w:val="99"/>
    <w:unhideWhenUsed/>
    <w:rsid w:val="00137380"/>
    <w:rPr>
      <w:color w:val="0000FF"/>
      <w:u w:val="single"/>
    </w:rPr>
  </w:style>
  <w:style w:type="character" w:styleId="CommentReference">
    <w:name w:val="annotation reference"/>
    <w:uiPriority w:val="99"/>
    <w:semiHidden/>
    <w:unhideWhenUsed/>
    <w:rsid w:val="008E7384"/>
    <w:rPr>
      <w:sz w:val="16"/>
      <w:szCs w:val="16"/>
    </w:rPr>
  </w:style>
  <w:style w:type="paragraph" w:styleId="CommentText">
    <w:name w:val="annotation text"/>
    <w:basedOn w:val="Normal"/>
    <w:link w:val="CommentTextChar"/>
    <w:uiPriority w:val="99"/>
    <w:semiHidden/>
    <w:unhideWhenUsed/>
    <w:rsid w:val="008E7384"/>
    <w:rPr>
      <w:sz w:val="20"/>
      <w:szCs w:val="20"/>
    </w:rPr>
  </w:style>
  <w:style w:type="character" w:customStyle="1" w:styleId="CommentTextChar">
    <w:name w:val="Comment Text Char"/>
    <w:basedOn w:val="DefaultParagraphFont"/>
    <w:link w:val="CommentText"/>
    <w:uiPriority w:val="99"/>
    <w:semiHidden/>
    <w:rsid w:val="008E7384"/>
  </w:style>
  <w:style w:type="paragraph" w:styleId="CommentSubject">
    <w:name w:val="annotation subject"/>
    <w:basedOn w:val="CommentText"/>
    <w:next w:val="CommentText"/>
    <w:link w:val="CommentSubjectChar"/>
    <w:uiPriority w:val="99"/>
    <w:semiHidden/>
    <w:unhideWhenUsed/>
    <w:rsid w:val="008E7384"/>
    <w:rPr>
      <w:b/>
      <w:bCs/>
    </w:rPr>
  </w:style>
  <w:style w:type="character" w:customStyle="1" w:styleId="CommentSubjectChar">
    <w:name w:val="Comment Subject Char"/>
    <w:link w:val="CommentSubject"/>
    <w:uiPriority w:val="99"/>
    <w:semiHidden/>
    <w:rsid w:val="008E7384"/>
    <w:rPr>
      <w:b/>
      <w:bCs/>
    </w:rPr>
  </w:style>
  <w:style w:type="paragraph" w:styleId="BalloonText">
    <w:name w:val="Balloon Text"/>
    <w:basedOn w:val="Normal"/>
    <w:link w:val="BalloonTextChar"/>
    <w:uiPriority w:val="99"/>
    <w:semiHidden/>
    <w:unhideWhenUsed/>
    <w:rsid w:val="008E73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7384"/>
    <w:rPr>
      <w:rFonts w:ascii="Tahoma" w:hAnsi="Tahoma" w:cs="Tahoma"/>
      <w:sz w:val="16"/>
      <w:szCs w:val="16"/>
    </w:rPr>
  </w:style>
  <w:style w:type="character" w:styleId="FollowedHyperlink">
    <w:name w:val="FollowedHyperlink"/>
    <w:uiPriority w:val="99"/>
    <w:semiHidden/>
    <w:unhideWhenUsed/>
    <w:rsid w:val="00304A48"/>
    <w:rPr>
      <w:color w:val="800080"/>
      <w:u w:val="single"/>
    </w:rPr>
  </w:style>
  <w:style w:type="paragraph" w:styleId="Header">
    <w:name w:val="header"/>
    <w:basedOn w:val="Normal"/>
    <w:link w:val="HeaderChar"/>
    <w:uiPriority w:val="99"/>
    <w:unhideWhenUsed/>
    <w:rsid w:val="00F76541"/>
    <w:pPr>
      <w:tabs>
        <w:tab w:val="center" w:pos="4680"/>
        <w:tab w:val="right" w:pos="9360"/>
      </w:tabs>
    </w:pPr>
  </w:style>
  <w:style w:type="character" w:customStyle="1" w:styleId="HeaderChar">
    <w:name w:val="Header Char"/>
    <w:link w:val="Header"/>
    <w:uiPriority w:val="99"/>
    <w:rsid w:val="00F76541"/>
    <w:rPr>
      <w:sz w:val="22"/>
      <w:szCs w:val="22"/>
    </w:rPr>
  </w:style>
  <w:style w:type="paragraph" w:styleId="Footer">
    <w:name w:val="footer"/>
    <w:basedOn w:val="Normal"/>
    <w:link w:val="FooterChar"/>
    <w:uiPriority w:val="99"/>
    <w:unhideWhenUsed/>
    <w:rsid w:val="00F76541"/>
    <w:pPr>
      <w:tabs>
        <w:tab w:val="center" w:pos="4680"/>
        <w:tab w:val="right" w:pos="9360"/>
      </w:tabs>
    </w:pPr>
  </w:style>
  <w:style w:type="character" w:customStyle="1" w:styleId="FooterChar">
    <w:name w:val="Footer Char"/>
    <w:link w:val="Footer"/>
    <w:uiPriority w:val="99"/>
    <w:rsid w:val="00F7654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23970">
      <w:bodyDiv w:val="1"/>
      <w:marLeft w:val="0"/>
      <w:marRight w:val="0"/>
      <w:marTop w:val="0"/>
      <w:marBottom w:val="0"/>
      <w:divBdr>
        <w:top w:val="none" w:sz="0" w:space="0" w:color="auto"/>
        <w:left w:val="none" w:sz="0" w:space="0" w:color="auto"/>
        <w:bottom w:val="none" w:sz="0" w:space="0" w:color="auto"/>
        <w:right w:val="none" w:sz="0" w:space="0" w:color="auto"/>
      </w:divBdr>
    </w:div>
    <w:div w:id="8445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uc.edu/academics/catalog/undergrad/reg_academicintegrity.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radnaleway.net/chem214" TargetMode="External"/><Relationship Id="rId5" Type="http://schemas.openxmlformats.org/officeDocument/2006/relationships/settings" Target="settings.xml"/><Relationship Id="rId10" Type="http://schemas.openxmlformats.org/officeDocument/2006/relationships/hyperlink" Target="mailto:KBinaku@luc.ed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DDB81-6D2B-463C-8313-DE15AE6F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Syllabus for Chemistry 214 Quantitative Analysis Laboratory</vt:lpstr>
    </vt:vector>
  </TitlesOfParts>
  <Company>Loyola University Chicago</Company>
  <LinksUpToDate>false</LinksUpToDate>
  <CharactersWithSpaces>19832</CharactersWithSpaces>
  <SharedDoc>false</SharedDoc>
  <HLinks>
    <vt:vector size="12" baseType="variant">
      <vt:variant>
        <vt:i4>3801105</vt:i4>
      </vt:variant>
      <vt:variant>
        <vt:i4>3</vt:i4>
      </vt:variant>
      <vt:variant>
        <vt:i4>0</vt:i4>
      </vt:variant>
      <vt:variant>
        <vt:i4>5</vt:i4>
      </vt:variant>
      <vt:variant>
        <vt:lpwstr>http://www.luc.edu/academics/catalog/undergrad/reg_academicintegrity.shtml</vt:lpwstr>
      </vt:variant>
      <vt:variant>
        <vt:lpwstr/>
      </vt:variant>
      <vt:variant>
        <vt:i4>7012434</vt:i4>
      </vt:variant>
      <vt:variant>
        <vt:i4>0</vt:i4>
      </vt:variant>
      <vt:variant>
        <vt:i4>0</vt:i4>
      </vt:variant>
      <vt:variant>
        <vt:i4>5</vt:i4>
      </vt:variant>
      <vt:variant>
        <vt:lpwstr>mailto:KBinaku@luc.edu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Chemistry 214 Quantitative Analysis Laboratory</dc:title>
  <dc:creator>NT Standard User</dc:creator>
  <cp:lastModifiedBy>Katrina L Binaku</cp:lastModifiedBy>
  <cp:revision>48</cp:revision>
  <cp:lastPrinted>2013-01-23T19:52:00Z</cp:lastPrinted>
  <dcterms:created xsi:type="dcterms:W3CDTF">2013-01-07T19:16:00Z</dcterms:created>
  <dcterms:modified xsi:type="dcterms:W3CDTF">2013-01-24T16:52:00Z</dcterms:modified>
</cp:coreProperties>
</file>